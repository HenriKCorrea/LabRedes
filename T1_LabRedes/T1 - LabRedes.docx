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2AEFB" w14:textId="77777777" w:rsidR="001D618B" w:rsidRDefault="0010116A">
      <w:pPr>
        <w:spacing w:line="360" w:lineRule="auto"/>
        <w:jc w:val="center"/>
        <w:rPr>
          <w:sz w:val="28"/>
          <w:szCs w:val="28"/>
        </w:rPr>
      </w:pPr>
      <w:r>
        <w:rPr>
          <w:sz w:val="28"/>
          <w:szCs w:val="28"/>
        </w:rPr>
        <w:t>PONTIFÍCIA UNIVERSIDADE CATÓLICA DO RIO GRANDE DO SUL</w:t>
      </w:r>
    </w:p>
    <w:p w14:paraId="1A9FA1F0" w14:textId="77777777" w:rsidR="001D618B" w:rsidRDefault="001D618B">
      <w:pPr>
        <w:spacing w:line="360" w:lineRule="auto"/>
        <w:jc w:val="center"/>
        <w:rPr>
          <w:sz w:val="28"/>
          <w:szCs w:val="28"/>
        </w:rPr>
      </w:pPr>
    </w:p>
    <w:p w14:paraId="791423FD" w14:textId="77777777" w:rsidR="001D618B" w:rsidRDefault="001D618B">
      <w:pPr>
        <w:spacing w:line="360" w:lineRule="auto"/>
        <w:jc w:val="center"/>
        <w:rPr>
          <w:sz w:val="28"/>
          <w:szCs w:val="28"/>
        </w:rPr>
      </w:pPr>
    </w:p>
    <w:p w14:paraId="14B59CC5" w14:textId="77777777" w:rsidR="001D618B" w:rsidRDefault="001D618B">
      <w:pPr>
        <w:spacing w:line="360" w:lineRule="auto"/>
        <w:jc w:val="center"/>
        <w:rPr>
          <w:sz w:val="28"/>
          <w:szCs w:val="28"/>
        </w:rPr>
      </w:pPr>
    </w:p>
    <w:p w14:paraId="164BEEC9" w14:textId="77777777" w:rsidR="001D618B" w:rsidRDefault="0010116A">
      <w:pPr>
        <w:spacing w:line="360" w:lineRule="auto"/>
        <w:jc w:val="center"/>
        <w:rPr>
          <w:sz w:val="28"/>
          <w:szCs w:val="28"/>
        </w:rPr>
      </w:pPr>
      <w:r>
        <w:rPr>
          <w:sz w:val="28"/>
          <w:szCs w:val="28"/>
        </w:rPr>
        <w:t>FACULDADE DE ENGENHARIA</w:t>
      </w:r>
    </w:p>
    <w:p w14:paraId="7A1457DA" w14:textId="77777777" w:rsidR="001D618B" w:rsidRDefault="001D618B">
      <w:pPr>
        <w:spacing w:line="360" w:lineRule="auto"/>
        <w:jc w:val="center"/>
        <w:rPr>
          <w:sz w:val="28"/>
          <w:szCs w:val="28"/>
        </w:rPr>
      </w:pPr>
    </w:p>
    <w:p w14:paraId="797B474B" w14:textId="77777777" w:rsidR="001D618B" w:rsidRDefault="001D618B">
      <w:pPr>
        <w:spacing w:line="360" w:lineRule="auto"/>
        <w:rPr>
          <w:sz w:val="28"/>
          <w:szCs w:val="28"/>
        </w:rPr>
      </w:pPr>
    </w:p>
    <w:p w14:paraId="096B0741" w14:textId="77777777" w:rsidR="001D618B" w:rsidRDefault="001D618B">
      <w:pPr>
        <w:spacing w:line="360" w:lineRule="auto"/>
        <w:jc w:val="center"/>
        <w:rPr>
          <w:sz w:val="28"/>
          <w:szCs w:val="28"/>
        </w:rPr>
      </w:pPr>
    </w:p>
    <w:p w14:paraId="6A01F797" w14:textId="77777777" w:rsidR="001D618B" w:rsidRDefault="001D618B">
      <w:pPr>
        <w:spacing w:line="360" w:lineRule="auto"/>
        <w:jc w:val="center"/>
        <w:rPr>
          <w:sz w:val="28"/>
          <w:szCs w:val="28"/>
        </w:rPr>
      </w:pPr>
    </w:p>
    <w:p w14:paraId="688457C9" w14:textId="77777777" w:rsidR="001D618B" w:rsidRDefault="0010116A">
      <w:pPr>
        <w:spacing w:line="360" w:lineRule="auto"/>
        <w:jc w:val="center"/>
        <w:rPr>
          <w:sz w:val="28"/>
          <w:szCs w:val="28"/>
        </w:rPr>
      </w:pPr>
      <w:r>
        <w:rPr>
          <w:sz w:val="28"/>
          <w:szCs w:val="28"/>
        </w:rPr>
        <w:t>LABORATÓRIO DE REDES DE COMPUTADORES</w:t>
      </w:r>
    </w:p>
    <w:p w14:paraId="3828A47E" w14:textId="77777777" w:rsidR="001D618B" w:rsidRDefault="001D618B">
      <w:pPr>
        <w:spacing w:line="360" w:lineRule="auto"/>
        <w:jc w:val="center"/>
        <w:rPr>
          <w:sz w:val="28"/>
          <w:szCs w:val="28"/>
        </w:rPr>
      </w:pPr>
    </w:p>
    <w:p w14:paraId="0A3B53E3" w14:textId="77777777" w:rsidR="001D618B" w:rsidRDefault="001D618B">
      <w:pPr>
        <w:spacing w:line="360" w:lineRule="auto"/>
        <w:jc w:val="center"/>
        <w:rPr>
          <w:sz w:val="28"/>
          <w:szCs w:val="28"/>
        </w:rPr>
      </w:pPr>
    </w:p>
    <w:p w14:paraId="210DE456" w14:textId="77777777" w:rsidR="001D618B" w:rsidRDefault="001D618B">
      <w:pPr>
        <w:spacing w:line="360" w:lineRule="auto"/>
        <w:jc w:val="center"/>
        <w:rPr>
          <w:sz w:val="28"/>
          <w:szCs w:val="28"/>
        </w:rPr>
      </w:pPr>
    </w:p>
    <w:p w14:paraId="2CFD8BEA" w14:textId="77777777" w:rsidR="001D618B" w:rsidRDefault="0010116A">
      <w:pPr>
        <w:spacing w:line="360" w:lineRule="auto"/>
        <w:jc w:val="center"/>
        <w:rPr>
          <w:sz w:val="28"/>
          <w:szCs w:val="28"/>
        </w:rPr>
      </w:pPr>
      <w:r>
        <w:rPr>
          <w:sz w:val="28"/>
          <w:szCs w:val="28"/>
        </w:rPr>
        <w:t>T1 - ARP Poisoning Attack com Man-in-the-middle</w:t>
      </w:r>
    </w:p>
    <w:p w14:paraId="15ED4D3A" w14:textId="77777777" w:rsidR="001D618B" w:rsidRPr="00666873" w:rsidRDefault="001D618B">
      <w:pPr>
        <w:spacing w:line="360" w:lineRule="auto"/>
        <w:jc w:val="center"/>
        <w:rPr>
          <w:sz w:val="28"/>
          <w:szCs w:val="28"/>
          <w:u w:val="single"/>
        </w:rPr>
      </w:pPr>
    </w:p>
    <w:p w14:paraId="4BB86CE8" w14:textId="77777777" w:rsidR="001D618B" w:rsidRDefault="001D618B">
      <w:pPr>
        <w:spacing w:line="360" w:lineRule="auto"/>
        <w:jc w:val="center"/>
        <w:rPr>
          <w:sz w:val="28"/>
          <w:szCs w:val="28"/>
        </w:rPr>
      </w:pPr>
    </w:p>
    <w:p w14:paraId="7D36DB04" w14:textId="77777777" w:rsidR="001D618B" w:rsidRDefault="0010116A">
      <w:pPr>
        <w:spacing w:line="360" w:lineRule="auto"/>
        <w:jc w:val="center"/>
        <w:rPr>
          <w:sz w:val="28"/>
          <w:szCs w:val="28"/>
        </w:rPr>
      </w:pPr>
      <w:r>
        <w:rPr>
          <w:sz w:val="28"/>
          <w:szCs w:val="28"/>
        </w:rPr>
        <w:t>Felipe da Silva Angnes</w:t>
      </w:r>
    </w:p>
    <w:p w14:paraId="3C7D2762" w14:textId="77777777" w:rsidR="001D618B" w:rsidRDefault="0010116A">
      <w:pPr>
        <w:spacing w:line="360" w:lineRule="auto"/>
        <w:jc w:val="center"/>
        <w:rPr>
          <w:sz w:val="28"/>
          <w:szCs w:val="28"/>
        </w:rPr>
      </w:pPr>
      <w:r>
        <w:rPr>
          <w:sz w:val="28"/>
          <w:szCs w:val="28"/>
        </w:rPr>
        <w:t>Henrique Correa</w:t>
      </w:r>
    </w:p>
    <w:p w14:paraId="285CA90E" w14:textId="77777777" w:rsidR="001D618B" w:rsidRDefault="0010116A">
      <w:pPr>
        <w:spacing w:line="360" w:lineRule="auto"/>
        <w:jc w:val="center"/>
        <w:rPr>
          <w:sz w:val="28"/>
          <w:szCs w:val="28"/>
        </w:rPr>
      </w:pPr>
      <w:r>
        <w:rPr>
          <w:sz w:val="28"/>
          <w:szCs w:val="28"/>
        </w:rPr>
        <w:t>Rafael Sperb</w:t>
      </w:r>
    </w:p>
    <w:p w14:paraId="05CE3862" w14:textId="77777777" w:rsidR="001D618B" w:rsidRDefault="001D618B">
      <w:pPr>
        <w:spacing w:line="360" w:lineRule="auto"/>
        <w:rPr>
          <w:sz w:val="28"/>
          <w:szCs w:val="28"/>
        </w:rPr>
      </w:pPr>
    </w:p>
    <w:p w14:paraId="5355C737" w14:textId="77777777" w:rsidR="001D618B" w:rsidRDefault="001D618B">
      <w:pPr>
        <w:spacing w:line="360" w:lineRule="auto"/>
        <w:jc w:val="center"/>
        <w:rPr>
          <w:sz w:val="28"/>
          <w:szCs w:val="28"/>
        </w:rPr>
      </w:pPr>
    </w:p>
    <w:p w14:paraId="1CC86AFD" w14:textId="77777777" w:rsidR="001D618B" w:rsidRDefault="001D618B">
      <w:pPr>
        <w:spacing w:line="360" w:lineRule="auto"/>
        <w:jc w:val="center"/>
        <w:rPr>
          <w:sz w:val="28"/>
          <w:szCs w:val="28"/>
        </w:rPr>
      </w:pPr>
    </w:p>
    <w:p w14:paraId="4FBD35DD" w14:textId="77777777" w:rsidR="001D618B" w:rsidRDefault="0010116A">
      <w:pPr>
        <w:spacing w:line="360" w:lineRule="auto"/>
        <w:jc w:val="center"/>
        <w:rPr>
          <w:sz w:val="28"/>
          <w:szCs w:val="28"/>
        </w:rPr>
      </w:pPr>
      <w:r>
        <w:rPr>
          <w:sz w:val="28"/>
          <w:szCs w:val="28"/>
        </w:rPr>
        <w:t>Professor: Sérgio Johann Filho</w:t>
      </w:r>
    </w:p>
    <w:p w14:paraId="28C843D7" w14:textId="77777777" w:rsidR="001D618B" w:rsidRDefault="001D618B">
      <w:pPr>
        <w:spacing w:line="360" w:lineRule="auto"/>
        <w:jc w:val="center"/>
        <w:rPr>
          <w:sz w:val="28"/>
          <w:szCs w:val="28"/>
        </w:rPr>
      </w:pPr>
    </w:p>
    <w:p w14:paraId="25DF5FCE" w14:textId="77777777" w:rsidR="001D618B" w:rsidRDefault="001D618B">
      <w:pPr>
        <w:spacing w:line="360" w:lineRule="auto"/>
        <w:rPr>
          <w:sz w:val="28"/>
          <w:szCs w:val="28"/>
        </w:rPr>
      </w:pPr>
    </w:p>
    <w:p w14:paraId="056B2D5E" w14:textId="77777777" w:rsidR="001D618B" w:rsidRDefault="001D618B">
      <w:pPr>
        <w:spacing w:line="360" w:lineRule="auto"/>
        <w:jc w:val="center"/>
        <w:rPr>
          <w:ins w:id="0" w:author="Henrique Correa" w:date="2018-09-20T23:41:00Z"/>
          <w:sz w:val="28"/>
          <w:szCs w:val="28"/>
        </w:rPr>
      </w:pPr>
    </w:p>
    <w:p w14:paraId="7BB82638" w14:textId="77777777" w:rsidR="00666873" w:rsidRDefault="00666873">
      <w:pPr>
        <w:spacing w:line="360" w:lineRule="auto"/>
        <w:jc w:val="center"/>
        <w:rPr>
          <w:ins w:id="1" w:author="Henrique Correa" w:date="2018-09-20T23:41:00Z"/>
          <w:sz w:val="28"/>
          <w:szCs w:val="28"/>
        </w:rPr>
      </w:pPr>
    </w:p>
    <w:p w14:paraId="629F1F96" w14:textId="77777777" w:rsidR="00666873" w:rsidRDefault="00666873">
      <w:pPr>
        <w:spacing w:line="360" w:lineRule="auto"/>
        <w:jc w:val="center"/>
        <w:rPr>
          <w:sz w:val="28"/>
          <w:szCs w:val="28"/>
        </w:rPr>
      </w:pPr>
    </w:p>
    <w:p w14:paraId="0D8BB767" w14:textId="77777777" w:rsidR="001D618B" w:rsidRDefault="0010116A" w:rsidP="00611EB4">
      <w:pPr>
        <w:spacing w:line="360" w:lineRule="auto"/>
        <w:jc w:val="center"/>
        <w:rPr>
          <w:sz w:val="28"/>
          <w:szCs w:val="28"/>
        </w:rPr>
      </w:pPr>
      <w:r>
        <w:rPr>
          <w:sz w:val="28"/>
          <w:szCs w:val="28"/>
        </w:rPr>
        <w:t>Porto Alegre, 24 de setembro de 2018</w:t>
      </w:r>
      <w:ins w:id="2" w:author="Henrique Correa" w:date="2018-09-20T23:41:00Z">
        <w:r w:rsidR="00666873">
          <w:rPr>
            <w:sz w:val="28"/>
            <w:szCs w:val="28"/>
          </w:rPr>
          <w:br w:type="page"/>
        </w:r>
      </w:ins>
    </w:p>
    <w:p w14:paraId="4407B233" w14:textId="77777777" w:rsidR="001D618B" w:rsidRDefault="0010116A">
      <w:pPr>
        <w:spacing w:line="360" w:lineRule="auto"/>
        <w:jc w:val="both"/>
        <w:rPr>
          <w:b/>
          <w:sz w:val="28"/>
          <w:szCs w:val="28"/>
        </w:rPr>
      </w:pPr>
      <w:r>
        <w:rPr>
          <w:b/>
          <w:sz w:val="32"/>
          <w:szCs w:val="32"/>
        </w:rPr>
        <w:lastRenderedPageBreak/>
        <w:t>Introdução</w:t>
      </w:r>
    </w:p>
    <w:p w14:paraId="764C28D0" w14:textId="77777777" w:rsidR="001D618B" w:rsidRDefault="0010116A">
      <w:pPr>
        <w:spacing w:line="360" w:lineRule="auto"/>
        <w:jc w:val="both"/>
        <w:rPr>
          <w:sz w:val="24"/>
          <w:szCs w:val="24"/>
        </w:rPr>
      </w:pPr>
      <w:r>
        <w:rPr>
          <w:sz w:val="24"/>
          <w:szCs w:val="24"/>
        </w:rPr>
        <w:t>Este trabalho tem como objetivo desenvolver uma aplicação que faz um ataque do tipo ARP poisoning combinado com man-in-the-middle, utilizando raw sockets.</w:t>
      </w:r>
    </w:p>
    <w:p w14:paraId="62C6AF0B" w14:textId="4300DD02" w:rsidR="001D618B" w:rsidRDefault="0010116A">
      <w:pPr>
        <w:spacing w:line="360" w:lineRule="auto"/>
        <w:jc w:val="both"/>
        <w:rPr>
          <w:sz w:val="24"/>
          <w:szCs w:val="24"/>
        </w:rPr>
      </w:pPr>
      <w:r>
        <w:rPr>
          <w:sz w:val="24"/>
          <w:szCs w:val="24"/>
        </w:rPr>
        <w:t>Esta aplicação deve mandar pacotes ARP com o objetivo de modificar a tabela ARP de um computador alvo</w:t>
      </w:r>
      <w:ins w:id="3" w:author="Rafa" w:date="2018-09-21T22:16:00Z">
        <w:r w:rsidR="009C1BE5">
          <w:rPr>
            <w:sz w:val="24"/>
            <w:szCs w:val="24"/>
          </w:rPr>
          <w:t xml:space="preserve"> e um gateway</w:t>
        </w:r>
      </w:ins>
      <w:r>
        <w:rPr>
          <w:sz w:val="24"/>
          <w:szCs w:val="24"/>
        </w:rPr>
        <w:t xml:space="preserve"> </w:t>
      </w:r>
      <w:del w:id="4" w:author="Rafa" w:date="2018-09-21T22:17:00Z">
        <w:r w:rsidDel="009C1BE5">
          <w:rPr>
            <w:sz w:val="24"/>
            <w:szCs w:val="24"/>
          </w:rPr>
          <w:delText xml:space="preserve">e </w:delText>
        </w:r>
      </w:del>
      <w:ins w:id="5" w:author="Rafa" w:date="2018-09-21T22:17:00Z">
        <w:r w:rsidR="009C1BE5">
          <w:rPr>
            <w:sz w:val="24"/>
            <w:szCs w:val="24"/>
          </w:rPr>
          <w:t>para</w:t>
        </w:r>
        <w:r w:rsidR="009C1BE5">
          <w:rPr>
            <w:sz w:val="24"/>
            <w:szCs w:val="24"/>
          </w:rPr>
          <w:t xml:space="preserve"> </w:t>
        </w:r>
      </w:ins>
      <w:r>
        <w:rPr>
          <w:sz w:val="24"/>
          <w:szCs w:val="24"/>
        </w:rPr>
        <w:t>permitir o redirecionamento de tráfego de rede para um computador atacante.</w:t>
      </w:r>
    </w:p>
    <w:p w14:paraId="7B362005" w14:textId="77777777" w:rsidR="001D618B" w:rsidRDefault="001D618B">
      <w:pPr>
        <w:spacing w:line="360" w:lineRule="auto"/>
        <w:jc w:val="both"/>
        <w:rPr>
          <w:sz w:val="24"/>
          <w:szCs w:val="24"/>
        </w:rPr>
      </w:pPr>
    </w:p>
    <w:p w14:paraId="667756A7" w14:textId="77777777" w:rsidR="001D618B" w:rsidRDefault="0010116A">
      <w:pPr>
        <w:spacing w:line="360" w:lineRule="auto"/>
        <w:jc w:val="both"/>
        <w:rPr>
          <w:b/>
          <w:sz w:val="32"/>
          <w:szCs w:val="32"/>
        </w:rPr>
      </w:pPr>
      <w:r>
        <w:rPr>
          <w:b/>
          <w:sz w:val="32"/>
          <w:szCs w:val="32"/>
        </w:rPr>
        <w:t>Referencial teórico</w:t>
      </w:r>
    </w:p>
    <w:p w14:paraId="0B4421CF" w14:textId="77777777" w:rsidR="001D618B" w:rsidRDefault="001D618B">
      <w:pPr>
        <w:spacing w:line="360" w:lineRule="auto"/>
        <w:jc w:val="both"/>
        <w:rPr>
          <w:sz w:val="28"/>
          <w:szCs w:val="28"/>
        </w:rPr>
      </w:pPr>
    </w:p>
    <w:p w14:paraId="4FD1AD35" w14:textId="77777777" w:rsidR="001D618B" w:rsidRDefault="0010116A">
      <w:pPr>
        <w:spacing w:line="360" w:lineRule="auto"/>
        <w:jc w:val="both"/>
        <w:rPr>
          <w:b/>
          <w:sz w:val="28"/>
          <w:szCs w:val="28"/>
        </w:rPr>
      </w:pPr>
      <w:r>
        <w:rPr>
          <w:b/>
          <w:sz w:val="28"/>
          <w:szCs w:val="28"/>
        </w:rPr>
        <w:t>Sockets Raw</w:t>
      </w:r>
    </w:p>
    <w:p w14:paraId="39EEAE22" w14:textId="3E9DC077" w:rsidR="001D618B" w:rsidRDefault="0010116A">
      <w:pPr>
        <w:spacing w:line="360" w:lineRule="auto"/>
        <w:jc w:val="both"/>
        <w:rPr>
          <w:sz w:val="24"/>
          <w:szCs w:val="24"/>
        </w:rPr>
      </w:pPr>
      <w:r>
        <w:rPr>
          <w:sz w:val="24"/>
          <w:szCs w:val="24"/>
        </w:rPr>
        <w:t xml:space="preserve">É um mecanismo que </w:t>
      </w:r>
      <w:commentRangeStart w:id="6"/>
      <w:r>
        <w:rPr>
          <w:sz w:val="24"/>
          <w:szCs w:val="24"/>
        </w:rPr>
        <w:t>permite o recebimento</w:t>
      </w:r>
      <w:commentRangeEnd w:id="6"/>
      <w:r w:rsidR="00611EB4">
        <w:rPr>
          <w:rStyle w:val="Refdecomentrio"/>
        </w:rPr>
        <w:commentReference w:id="6"/>
      </w:r>
      <w:r>
        <w:rPr>
          <w:sz w:val="24"/>
          <w:szCs w:val="24"/>
        </w:rPr>
        <w:t xml:space="preserve"> de pacotes de rede juntamente com seus cabeçalhos</w:t>
      </w:r>
      <w:ins w:id="7" w:author="Rafa" w:date="2018-09-21T19:42:00Z">
        <w:r w:rsidR="009C45B0">
          <w:rPr>
            <w:sz w:val="24"/>
            <w:szCs w:val="24"/>
          </w:rPr>
          <w:t xml:space="preserve"> como também</w:t>
        </w:r>
      </w:ins>
      <w:ins w:id="8" w:author="Rafa" w:date="2018-09-21T19:43:00Z">
        <w:r w:rsidR="00DE52F5">
          <w:rPr>
            <w:sz w:val="24"/>
            <w:szCs w:val="24"/>
          </w:rPr>
          <w:t xml:space="preserve"> permite a criação de um pacote do zero</w:t>
        </w:r>
      </w:ins>
      <w:ins w:id="9" w:author="Rafa" w:date="2018-09-21T19:44:00Z">
        <w:r w:rsidR="00DE52F5">
          <w:rPr>
            <w:sz w:val="24"/>
            <w:szCs w:val="24"/>
          </w:rPr>
          <w:t xml:space="preserve"> para envia-lo na rede</w:t>
        </w:r>
      </w:ins>
      <w:r>
        <w:rPr>
          <w:sz w:val="24"/>
          <w:szCs w:val="24"/>
        </w:rPr>
        <w:t>. Geralmente o SO entrega somente os dados dos pacotes as aplicações específicas, portanto com Sockets Raw é possível analisar todo o tráfego recebido pela rede.</w:t>
      </w:r>
    </w:p>
    <w:p w14:paraId="149B2D10" w14:textId="77777777" w:rsidR="001D618B" w:rsidRDefault="001D618B">
      <w:pPr>
        <w:spacing w:line="360" w:lineRule="auto"/>
        <w:jc w:val="both"/>
        <w:rPr>
          <w:b/>
          <w:sz w:val="28"/>
          <w:szCs w:val="28"/>
        </w:rPr>
      </w:pPr>
    </w:p>
    <w:p w14:paraId="201C8912" w14:textId="77777777" w:rsidR="001D618B" w:rsidRDefault="0010116A">
      <w:pPr>
        <w:spacing w:line="360" w:lineRule="auto"/>
        <w:jc w:val="both"/>
        <w:rPr>
          <w:sz w:val="28"/>
          <w:szCs w:val="28"/>
        </w:rPr>
      </w:pPr>
      <w:r>
        <w:rPr>
          <w:b/>
          <w:sz w:val="28"/>
          <w:szCs w:val="28"/>
        </w:rPr>
        <w:t>Protocolo ARP</w:t>
      </w:r>
    </w:p>
    <w:p w14:paraId="01C32B3E" w14:textId="538DF3AB" w:rsidR="001D618B" w:rsidRDefault="0010116A">
      <w:pPr>
        <w:spacing w:line="360" w:lineRule="auto"/>
        <w:jc w:val="both"/>
        <w:rPr>
          <w:sz w:val="24"/>
          <w:szCs w:val="24"/>
        </w:rPr>
      </w:pPr>
      <w:r>
        <w:rPr>
          <w:sz w:val="24"/>
          <w:szCs w:val="24"/>
        </w:rPr>
        <w:t xml:space="preserve">O protocolo ARP (Address Resolution Protocol) é um protocolo de rede utilizado para a resolução de endereços da camada de </w:t>
      </w:r>
      <w:r w:rsidR="00611EB4">
        <w:rPr>
          <w:sz w:val="24"/>
          <w:szCs w:val="24"/>
        </w:rPr>
        <w:t xml:space="preserve">enlace associado ao </w:t>
      </w:r>
      <w:r>
        <w:rPr>
          <w:sz w:val="24"/>
          <w:szCs w:val="24"/>
        </w:rPr>
        <w:t xml:space="preserve">endereço da camada de </w:t>
      </w:r>
      <w:r w:rsidR="00611EB4">
        <w:rPr>
          <w:sz w:val="24"/>
          <w:szCs w:val="24"/>
        </w:rPr>
        <w:t xml:space="preserve">rede </w:t>
      </w:r>
      <w:r>
        <w:rPr>
          <w:sz w:val="24"/>
          <w:szCs w:val="24"/>
        </w:rPr>
        <w:t>que é uma função crítica em redes de múltiplos acessos. O ARP foi definido pela RFC 826.</w:t>
      </w:r>
    </w:p>
    <w:p w14:paraId="45A284B0" w14:textId="10AE2B60" w:rsidR="001D618B" w:rsidRDefault="0010116A">
      <w:pPr>
        <w:spacing w:line="360" w:lineRule="auto"/>
        <w:jc w:val="both"/>
        <w:rPr>
          <w:sz w:val="24"/>
          <w:szCs w:val="24"/>
        </w:rPr>
      </w:pPr>
      <w:r>
        <w:rPr>
          <w:sz w:val="24"/>
          <w:szCs w:val="24"/>
        </w:rPr>
        <w:t xml:space="preserve">Este procedimento é feito através de uma </w:t>
      </w:r>
      <w:del w:id="10" w:author="Rafa" w:date="2018-09-21T20:08:00Z">
        <w:r w:rsidDel="00E934B1">
          <w:rPr>
            <w:sz w:val="24"/>
            <w:szCs w:val="24"/>
          </w:rPr>
          <w:delText>solicitação(</w:delText>
        </w:r>
      </w:del>
      <w:ins w:id="11" w:author="Rafa" w:date="2018-09-21T20:08:00Z">
        <w:r w:rsidR="00E934B1">
          <w:rPr>
            <w:sz w:val="24"/>
            <w:szCs w:val="24"/>
          </w:rPr>
          <w:t>solicitação (</w:t>
        </w:r>
      </w:ins>
      <w:r>
        <w:rPr>
          <w:sz w:val="24"/>
          <w:szCs w:val="24"/>
        </w:rPr>
        <w:t xml:space="preserve">ARP </w:t>
      </w:r>
      <w:proofErr w:type="spellStart"/>
      <w:r>
        <w:rPr>
          <w:sz w:val="24"/>
          <w:szCs w:val="24"/>
        </w:rPr>
        <w:t>Request</w:t>
      </w:r>
      <w:proofErr w:type="spellEnd"/>
      <w:r>
        <w:rPr>
          <w:sz w:val="24"/>
          <w:szCs w:val="24"/>
        </w:rPr>
        <w:t xml:space="preserve">), onde o solicitante envia um pacote de solicitação em um formato específico para todas as máquinas da rede </w:t>
      </w:r>
      <w:del w:id="12" w:author="Rafa" w:date="2018-09-21T20:08:00Z">
        <w:r w:rsidDel="00E934B1">
          <w:rPr>
            <w:sz w:val="24"/>
            <w:szCs w:val="24"/>
          </w:rPr>
          <w:delText>LAN(</w:delText>
        </w:r>
      </w:del>
      <w:ins w:id="13" w:author="Rafa" w:date="2018-09-21T20:08:00Z">
        <w:r w:rsidR="00E934B1">
          <w:rPr>
            <w:sz w:val="24"/>
            <w:szCs w:val="24"/>
          </w:rPr>
          <w:t>LAN (</w:t>
        </w:r>
      </w:ins>
      <w:commentRangeStart w:id="14"/>
      <w:r>
        <w:rPr>
          <w:sz w:val="24"/>
          <w:szCs w:val="24"/>
        </w:rPr>
        <w:t>Broadcast</w:t>
      </w:r>
      <w:commentRangeEnd w:id="14"/>
      <w:r w:rsidR="009E22C7">
        <w:rPr>
          <w:rStyle w:val="Refdecomentrio"/>
        </w:rPr>
        <w:commentReference w:id="14"/>
      </w:r>
      <w:r>
        <w:rPr>
          <w:sz w:val="24"/>
          <w:szCs w:val="24"/>
        </w:rPr>
        <w:t>) para descobrir se alguma máquina possui o endereço IP correspondente à solicitação.</w:t>
      </w:r>
    </w:p>
    <w:p w14:paraId="06C93A4B" w14:textId="6E0EC153" w:rsidR="001D618B" w:rsidRDefault="0010116A">
      <w:pPr>
        <w:spacing w:line="360" w:lineRule="auto"/>
        <w:jc w:val="both"/>
        <w:rPr>
          <w:sz w:val="24"/>
          <w:szCs w:val="24"/>
        </w:rPr>
      </w:pPr>
      <w:r>
        <w:rPr>
          <w:sz w:val="24"/>
          <w:szCs w:val="24"/>
        </w:rPr>
        <w:t xml:space="preserve">A máquina que corresponde ao endereço IP solicitado, envia uma </w:t>
      </w:r>
      <w:del w:id="15" w:author="Rafa" w:date="2018-09-21T20:09:00Z">
        <w:r w:rsidDel="00E934B1">
          <w:rPr>
            <w:sz w:val="24"/>
            <w:szCs w:val="24"/>
          </w:rPr>
          <w:delText>resposta(</w:delText>
        </w:r>
      </w:del>
      <w:ins w:id="16" w:author="Rafa" w:date="2018-09-21T20:09:00Z">
        <w:r w:rsidR="00E934B1">
          <w:rPr>
            <w:sz w:val="24"/>
            <w:szCs w:val="24"/>
          </w:rPr>
          <w:t>resposta (</w:t>
        </w:r>
      </w:ins>
      <w:r>
        <w:rPr>
          <w:sz w:val="24"/>
          <w:szCs w:val="24"/>
        </w:rPr>
        <w:t xml:space="preserve">ARP </w:t>
      </w:r>
      <w:proofErr w:type="spellStart"/>
      <w:r>
        <w:rPr>
          <w:sz w:val="24"/>
          <w:szCs w:val="24"/>
        </w:rPr>
        <w:t>Reply</w:t>
      </w:r>
      <w:proofErr w:type="spellEnd"/>
      <w:r>
        <w:rPr>
          <w:sz w:val="24"/>
          <w:szCs w:val="24"/>
        </w:rPr>
        <w:t xml:space="preserve">) para a máquina solicitante incluindo na mensagem seu endereço </w:t>
      </w:r>
      <w:r w:rsidR="003F1389">
        <w:rPr>
          <w:sz w:val="24"/>
          <w:szCs w:val="24"/>
        </w:rPr>
        <w:t>de enlace</w:t>
      </w:r>
      <w:r>
        <w:rPr>
          <w:sz w:val="24"/>
          <w:szCs w:val="24"/>
        </w:rPr>
        <w:t xml:space="preserve">. Assim o host solicitante registra em sua tabela ARP que determinado IP corresponde a determinado endereço </w:t>
      </w:r>
      <w:r w:rsidR="003F1389">
        <w:rPr>
          <w:sz w:val="24"/>
          <w:szCs w:val="24"/>
        </w:rPr>
        <w:t xml:space="preserve">de </w:t>
      </w:r>
      <w:del w:id="17" w:author="Rafa" w:date="2018-09-21T20:09:00Z">
        <w:r w:rsidR="003F1389" w:rsidDel="00E934B1">
          <w:rPr>
            <w:sz w:val="24"/>
            <w:szCs w:val="24"/>
          </w:rPr>
          <w:delText>enlace</w:delText>
        </w:r>
        <w:r w:rsidDel="00E934B1">
          <w:rPr>
            <w:sz w:val="24"/>
            <w:szCs w:val="24"/>
          </w:rPr>
          <w:delText>(</w:delText>
        </w:r>
      </w:del>
      <w:ins w:id="18" w:author="Rafa" w:date="2018-09-21T20:09:00Z">
        <w:r w:rsidR="00E934B1">
          <w:rPr>
            <w:sz w:val="24"/>
            <w:szCs w:val="24"/>
          </w:rPr>
          <w:t>enlace (</w:t>
        </w:r>
      </w:ins>
      <w:r>
        <w:rPr>
          <w:sz w:val="24"/>
          <w:szCs w:val="24"/>
        </w:rPr>
        <w:t>MAC).</w:t>
      </w:r>
    </w:p>
    <w:p w14:paraId="70CE075D" w14:textId="77777777" w:rsidR="001D618B" w:rsidRDefault="0010116A">
      <w:pPr>
        <w:spacing w:line="360" w:lineRule="auto"/>
        <w:jc w:val="both"/>
        <w:rPr>
          <w:sz w:val="24"/>
          <w:szCs w:val="24"/>
        </w:rPr>
      </w:pPr>
      <w:r>
        <w:rPr>
          <w:sz w:val="24"/>
          <w:szCs w:val="24"/>
        </w:rPr>
        <w:t>Este registro geralmente fica armazenado na tabela ARP por aproximadamente 20 minutos. Após este período uma nova solicitação ARP Request deverá ser feita para identificar novamente o endereço físico do respectivo endereço IP.</w:t>
      </w:r>
    </w:p>
    <w:p w14:paraId="2AFD7CDD" w14:textId="77777777" w:rsidR="001D618B" w:rsidRDefault="001D618B">
      <w:pPr>
        <w:spacing w:line="360" w:lineRule="auto"/>
        <w:jc w:val="both"/>
        <w:rPr>
          <w:sz w:val="24"/>
          <w:szCs w:val="24"/>
        </w:rPr>
      </w:pPr>
    </w:p>
    <w:p w14:paraId="59ABEA59" w14:textId="77777777" w:rsidR="001D618B" w:rsidRDefault="0010116A">
      <w:pPr>
        <w:spacing w:line="360" w:lineRule="auto"/>
        <w:jc w:val="both"/>
        <w:rPr>
          <w:b/>
          <w:sz w:val="28"/>
          <w:szCs w:val="28"/>
        </w:rPr>
      </w:pPr>
      <w:r>
        <w:rPr>
          <w:b/>
          <w:sz w:val="28"/>
          <w:szCs w:val="28"/>
        </w:rPr>
        <w:t>Formato pacote ARP</w:t>
      </w:r>
    </w:p>
    <w:p w14:paraId="334A3DC9" w14:textId="77777777" w:rsidR="001D618B" w:rsidRDefault="0010116A">
      <w:pPr>
        <w:spacing w:line="360" w:lineRule="auto"/>
        <w:jc w:val="both"/>
        <w:rPr>
          <w:b/>
          <w:sz w:val="28"/>
          <w:szCs w:val="28"/>
        </w:rPr>
      </w:pPr>
      <w:r>
        <w:rPr>
          <w:noProof/>
          <w:sz w:val="24"/>
          <w:szCs w:val="24"/>
          <w:lang w:eastAsia="pt-BR"/>
        </w:rPr>
        <w:drawing>
          <wp:inline distT="114300" distB="114300" distL="114300" distR="114300" wp14:anchorId="0022512B" wp14:editId="3F909518">
            <wp:extent cx="5734050" cy="32639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734050" cy="3263900"/>
                    </a:xfrm>
                    <a:prstGeom prst="rect">
                      <a:avLst/>
                    </a:prstGeom>
                    <a:ln/>
                  </pic:spPr>
                </pic:pic>
              </a:graphicData>
            </a:graphic>
          </wp:inline>
        </w:drawing>
      </w:r>
    </w:p>
    <w:p w14:paraId="42311F9C" w14:textId="77777777" w:rsidR="001D618B" w:rsidRDefault="0010116A">
      <w:pPr>
        <w:spacing w:line="360" w:lineRule="auto"/>
        <w:jc w:val="both"/>
        <w:rPr>
          <w:b/>
          <w:sz w:val="28"/>
          <w:szCs w:val="28"/>
        </w:rPr>
      </w:pPr>
      <w:r>
        <w:rPr>
          <w:b/>
          <w:sz w:val="28"/>
          <w:szCs w:val="28"/>
        </w:rPr>
        <w:t>Exemplo ARP Request e ARP Reply(Response)</w:t>
      </w:r>
    </w:p>
    <w:p w14:paraId="71968A79" w14:textId="77777777" w:rsidR="001D618B" w:rsidRDefault="0010116A">
      <w:pPr>
        <w:spacing w:line="360" w:lineRule="auto"/>
        <w:jc w:val="both"/>
        <w:rPr>
          <w:sz w:val="24"/>
          <w:szCs w:val="24"/>
        </w:rPr>
      </w:pPr>
      <w:r>
        <w:rPr>
          <w:noProof/>
          <w:sz w:val="24"/>
          <w:szCs w:val="24"/>
          <w:lang w:eastAsia="pt-BR"/>
        </w:rPr>
        <w:drawing>
          <wp:inline distT="114300" distB="114300" distL="114300" distR="114300" wp14:anchorId="28B49596" wp14:editId="32DB5184">
            <wp:extent cx="5734050" cy="26924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a:stretch>
                      <a:fillRect/>
                    </a:stretch>
                  </pic:blipFill>
                  <pic:spPr>
                    <a:xfrm>
                      <a:off x="0" y="0"/>
                      <a:ext cx="5734050" cy="2692400"/>
                    </a:xfrm>
                    <a:prstGeom prst="rect">
                      <a:avLst/>
                    </a:prstGeom>
                    <a:ln/>
                  </pic:spPr>
                </pic:pic>
              </a:graphicData>
            </a:graphic>
          </wp:inline>
        </w:drawing>
      </w:r>
    </w:p>
    <w:p w14:paraId="374B25E4" w14:textId="77777777" w:rsidR="001D618B" w:rsidRDefault="0010116A">
      <w:pPr>
        <w:spacing w:line="360" w:lineRule="auto"/>
        <w:jc w:val="both"/>
        <w:rPr>
          <w:b/>
          <w:sz w:val="28"/>
          <w:szCs w:val="28"/>
        </w:rPr>
      </w:pPr>
      <w:r>
        <w:rPr>
          <w:b/>
          <w:sz w:val="28"/>
          <w:szCs w:val="28"/>
        </w:rPr>
        <w:t>Tabela ARP</w:t>
      </w:r>
    </w:p>
    <w:p w14:paraId="58F95EE3" w14:textId="7172092F" w:rsidR="001D618B" w:rsidRDefault="0010116A">
      <w:pPr>
        <w:spacing w:line="360" w:lineRule="auto"/>
        <w:jc w:val="both"/>
        <w:rPr>
          <w:ins w:id="19" w:author="Henrique Correa" w:date="2018-09-21T00:02:00Z"/>
          <w:sz w:val="24"/>
          <w:szCs w:val="24"/>
        </w:rPr>
      </w:pPr>
      <w:r>
        <w:rPr>
          <w:sz w:val="24"/>
          <w:szCs w:val="24"/>
        </w:rPr>
        <w:t>É uma tabela que relaciona endereços IP com endereços MAC.</w:t>
      </w:r>
    </w:p>
    <w:p w14:paraId="3ED73CF2" w14:textId="77777777" w:rsidR="003F1389" w:rsidRDefault="003F1389">
      <w:pPr>
        <w:spacing w:line="360" w:lineRule="auto"/>
        <w:jc w:val="both"/>
        <w:rPr>
          <w:sz w:val="28"/>
          <w:szCs w:val="28"/>
        </w:rPr>
      </w:pPr>
    </w:p>
    <w:p w14:paraId="71BA1A1B" w14:textId="77777777" w:rsidR="001D618B" w:rsidRDefault="0010116A">
      <w:pPr>
        <w:spacing w:line="360" w:lineRule="auto"/>
        <w:jc w:val="both"/>
        <w:rPr>
          <w:b/>
          <w:sz w:val="28"/>
          <w:szCs w:val="28"/>
        </w:rPr>
      </w:pPr>
      <w:r>
        <w:rPr>
          <w:b/>
          <w:sz w:val="28"/>
          <w:szCs w:val="28"/>
        </w:rPr>
        <w:t>ARP Poisoning</w:t>
      </w:r>
    </w:p>
    <w:p w14:paraId="0B887061" w14:textId="77777777" w:rsidR="001D618B" w:rsidRDefault="0010116A">
      <w:pPr>
        <w:spacing w:line="360" w:lineRule="auto"/>
        <w:jc w:val="both"/>
        <w:rPr>
          <w:sz w:val="24"/>
          <w:szCs w:val="24"/>
        </w:rPr>
      </w:pPr>
      <w:r>
        <w:rPr>
          <w:sz w:val="24"/>
          <w:szCs w:val="24"/>
        </w:rPr>
        <w:lastRenderedPageBreak/>
        <w:t>O ataque poisoning consiste em enviar pacotes ARP de modo que modifique a tabela ARP de uma máquina alvo com o objetivo de desviar o tráfego de rede para a máquina atacante.</w:t>
      </w:r>
    </w:p>
    <w:p w14:paraId="0C4BE261" w14:textId="77777777" w:rsidR="001D618B" w:rsidRDefault="001D618B">
      <w:pPr>
        <w:spacing w:line="360" w:lineRule="auto"/>
        <w:jc w:val="both"/>
        <w:rPr>
          <w:sz w:val="28"/>
          <w:szCs w:val="28"/>
        </w:rPr>
      </w:pPr>
    </w:p>
    <w:p w14:paraId="56384C00" w14:textId="77777777" w:rsidR="001D618B" w:rsidRDefault="0010116A">
      <w:pPr>
        <w:spacing w:line="360" w:lineRule="auto"/>
        <w:jc w:val="both"/>
        <w:rPr>
          <w:b/>
          <w:sz w:val="28"/>
          <w:szCs w:val="28"/>
        </w:rPr>
      </w:pPr>
      <w:r>
        <w:rPr>
          <w:b/>
          <w:sz w:val="28"/>
          <w:szCs w:val="28"/>
        </w:rPr>
        <w:t>Man-in-the-middle</w:t>
      </w:r>
    </w:p>
    <w:p w14:paraId="48C86EA5" w14:textId="77777777" w:rsidR="001D618B" w:rsidRDefault="0010116A">
      <w:pPr>
        <w:spacing w:line="360" w:lineRule="auto"/>
        <w:jc w:val="both"/>
        <w:rPr>
          <w:sz w:val="24"/>
          <w:szCs w:val="24"/>
        </w:rPr>
      </w:pPr>
      <w:r>
        <w:rPr>
          <w:sz w:val="24"/>
          <w:szCs w:val="24"/>
        </w:rPr>
        <w:t>Esta técnica consistem em o atacante re-transmitir  o tráfego interceptado. Esta transmissão pode ser com dados alterados, inalterados ou com parte das informações bloqueadas. Como os participantes legítimos da comunicação não sabem se houve alteração ou não na mensagem transmitida e recebida, essa mensagem é vista como válida por ambos. Assim o atacante passa despercebido pelas partes envolvidas.</w:t>
      </w:r>
    </w:p>
    <w:p w14:paraId="4C499731" w14:textId="77777777" w:rsidR="001D618B" w:rsidRDefault="001D618B">
      <w:pPr>
        <w:spacing w:line="360" w:lineRule="auto"/>
        <w:jc w:val="both"/>
        <w:rPr>
          <w:sz w:val="24"/>
          <w:szCs w:val="24"/>
        </w:rPr>
      </w:pPr>
    </w:p>
    <w:p w14:paraId="3E3A182E" w14:textId="77777777" w:rsidR="001D618B" w:rsidRDefault="0010116A">
      <w:pPr>
        <w:spacing w:line="360" w:lineRule="auto"/>
        <w:jc w:val="both"/>
        <w:rPr>
          <w:b/>
          <w:sz w:val="32"/>
          <w:szCs w:val="32"/>
        </w:rPr>
      </w:pPr>
      <w:r>
        <w:rPr>
          <w:b/>
          <w:sz w:val="32"/>
          <w:szCs w:val="32"/>
        </w:rPr>
        <w:t>Desenvolvimento</w:t>
      </w:r>
    </w:p>
    <w:p w14:paraId="55BE6D55" w14:textId="77777777" w:rsidR="001D618B" w:rsidRDefault="0010116A">
      <w:pPr>
        <w:spacing w:line="360" w:lineRule="auto"/>
        <w:jc w:val="both"/>
        <w:rPr>
          <w:sz w:val="24"/>
          <w:szCs w:val="24"/>
        </w:rPr>
      </w:pPr>
      <w:r>
        <w:rPr>
          <w:sz w:val="24"/>
          <w:szCs w:val="24"/>
        </w:rPr>
        <w:t>Para a resolução deste problema foi desenvolvido uma aplicação que recebe três parâmetros para iniciar o funcionamento do ataque. O primeiro parâmetro é o nome da interface do atacante, o segundo é o IP do gateway e o terceiro é o IP da vítima.</w:t>
      </w:r>
    </w:p>
    <w:p w14:paraId="057540CE" w14:textId="77777777" w:rsidR="001D618B" w:rsidRDefault="0010116A">
      <w:pPr>
        <w:spacing w:line="360" w:lineRule="auto"/>
        <w:jc w:val="both"/>
        <w:rPr>
          <w:sz w:val="24"/>
          <w:szCs w:val="24"/>
        </w:rPr>
      </w:pPr>
      <w:r>
        <w:rPr>
          <w:sz w:val="24"/>
          <w:szCs w:val="24"/>
        </w:rPr>
        <w:t>Antes da criação do socket, é testado se o IP forward está ativado para que o atacante possa encaminhar os pacotes que chegam a ele para a vítima.</w:t>
      </w:r>
    </w:p>
    <w:p w14:paraId="7E43DA07" w14:textId="77777777" w:rsidR="001D618B" w:rsidRDefault="0010116A">
      <w:pPr>
        <w:spacing w:line="360" w:lineRule="auto"/>
        <w:jc w:val="center"/>
        <w:rPr>
          <w:sz w:val="24"/>
          <w:szCs w:val="24"/>
        </w:rPr>
      </w:pPr>
      <w:r>
        <w:rPr>
          <w:noProof/>
          <w:sz w:val="24"/>
          <w:szCs w:val="24"/>
          <w:lang w:eastAsia="pt-BR"/>
        </w:rPr>
        <w:drawing>
          <wp:inline distT="114300" distB="114300" distL="114300" distR="114300" wp14:anchorId="22D30D5F" wp14:editId="15B4B5E1">
            <wp:extent cx="2686050" cy="80962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2686050" cy="809625"/>
                    </a:xfrm>
                    <a:prstGeom prst="rect">
                      <a:avLst/>
                    </a:prstGeom>
                    <a:ln/>
                  </pic:spPr>
                </pic:pic>
              </a:graphicData>
            </a:graphic>
          </wp:inline>
        </w:drawing>
      </w:r>
    </w:p>
    <w:p w14:paraId="0C102B6B" w14:textId="77777777" w:rsidR="001D618B" w:rsidRDefault="0010116A">
      <w:pPr>
        <w:spacing w:line="360" w:lineRule="auto"/>
        <w:jc w:val="both"/>
        <w:rPr>
          <w:sz w:val="24"/>
          <w:szCs w:val="24"/>
        </w:rPr>
      </w:pPr>
      <w:r>
        <w:rPr>
          <w:sz w:val="24"/>
          <w:szCs w:val="24"/>
        </w:rPr>
        <w:t>Após a confirmação, é iniciado o socket,</w:t>
      </w:r>
    </w:p>
    <w:p w14:paraId="635E587F" w14:textId="77777777" w:rsidR="001D618B" w:rsidRDefault="0010116A">
      <w:pPr>
        <w:spacing w:line="360" w:lineRule="auto"/>
        <w:jc w:val="center"/>
        <w:rPr>
          <w:sz w:val="24"/>
          <w:szCs w:val="24"/>
        </w:rPr>
      </w:pPr>
      <w:r>
        <w:rPr>
          <w:noProof/>
          <w:sz w:val="24"/>
          <w:szCs w:val="24"/>
          <w:lang w:eastAsia="pt-BR"/>
        </w:rPr>
        <w:drawing>
          <wp:inline distT="114300" distB="114300" distL="114300" distR="114300" wp14:anchorId="50B22D56" wp14:editId="5E8229B6">
            <wp:extent cx="3495675" cy="20955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3495675" cy="209550"/>
                    </a:xfrm>
                    <a:prstGeom prst="rect">
                      <a:avLst/>
                    </a:prstGeom>
                    <a:ln/>
                  </pic:spPr>
                </pic:pic>
              </a:graphicData>
            </a:graphic>
          </wp:inline>
        </w:drawing>
      </w:r>
    </w:p>
    <w:p w14:paraId="3575FBEB" w14:textId="77777777" w:rsidR="001D618B" w:rsidRDefault="0010116A">
      <w:pPr>
        <w:spacing w:line="360" w:lineRule="auto"/>
        <w:jc w:val="both"/>
        <w:rPr>
          <w:sz w:val="24"/>
          <w:szCs w:val="24"/>
        </w:rPr>
      </w:pPr>
      <w:r>
        <w:rPr>
          <w:sz w:val="24"/>
          <w:szCs w:val="24"/>
        </w:rPr>
        <w:t>configurado para modo promíscuo,</w:t>
      </w:r>
    </w:p>
    <w:p w14:paraId="0A4E42E9" w14:textId="77777777" w:rsidR="001D618B" w:rsidRDefault="0010116A">
      <w:pPr>
        <w:spacing w:line="360" w:lineRule="auto"/>
        <w:jc w:val="center"/>
        <w:rPr>
          <w:sz w:val="24"/>
          <w:szCs w:val="24"/>
        </w:rPr>
      </w:pPr>
      <w:r>
        <w:rPr>
          <w:noProof/>
          <w:sz w:val="24"/>
          <w:szCs w:val="24"/>
          <w:lang w:eastAsia="pt-BR"/>
        </w:rPr>
        <w:drawing>
          <wp:inline distT="114300" distB="114300" distL="114300" distR="114300" wp14:anchorId="4287136B" wp14:editId="5300C3B7">
            <wp:extent cx="3009900" cy="4191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3009900" cy="419100"/>
                    </a:xfrm>
                    <a:prstGeom prst="rect">
                      <a:avLst/>
                    </a:prstGeom>
                    <a:ln/>
                  </pic:spPr>
                </pic:pic>
              </a:graphicData>
            </a:graphic>
          </wp:inline>
        </w:drawing>
      </w:r>
    </w:p>
    <w:p w14:paraId="7769A4A1" w14:textId="77777777" w:rsidR="001D618B" w:rsidRDefault="0010116A">
      <w:pPr>
        <w:spacing w:line="360" w:lineRule="auto"/>
        <w:jc w:val="both"/>
        <w:rPr>
          <w:sz w:val="24"/>
          <w:szCs w:val="24"/>
        </w:rPr>
      </w:pPr>
      <w:r>
        <w:rPr>
          <w:sz w:val="24"/>
          <w:szCs w:val="24"/>
        </w:rPr>
        <w:t>e por fim obtém o MAC address e o IP addres da interface.</w:t>
      </w:r>
    </w:p>
    <w:p w14:paraId="2ADDB956" w14:textId="77777777" w:rsidR="001D618B" w:rsidRDefault="0010116A">
      <w:pPr>
        <w:spacing w:line="360" w:lineRule="auto"/>
        <w:jc w:val="center"/>
        <w:rPr>
          <w:sz w:val="24"/>
          <w:szCs w:val="24"/>
        </w:rPr>
      </w:pPr>
      <w:r>
        <w:rPr>
          <w:noProof/>
          <w:sz w:val="24"/>
          <w:szCs w:val="24"/>
          <w:lang w:eastAsia="pt-BR"/>
        </w:rPr>
        <w:drawing>
          <wp:inline distT="114300" distB="114300" distL="114300" distR="114300" wp14:anchorId="5F612722" wp14:editId="2D273385">
            <wp:extent cx="3038475" cy="3810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038475" cy="381000"/>
                    </a:xfrm>
                    <a:prstGeom prst="rect">
                      <a:avLst/>
                    </a:prstGeom>
                    <a:ln/>
                  </pic:spPr>
                </pic:pic>
              </a:graphicData>
            </a:graphic>
          </wp:inline>
        </w:drawing>
      </w:r>
    </w:p>
    <w:p w14:paraId="171BF408" w14:textId="77777777" w:rsidR="001D618B" w:rsidRDefault="0010116A">
      <w:pPr>
        <w:spacing w:line="360" w:lineRule="auto"/>
        <w:jc w:val="center"/>
        <w:rPr>
          <w:sz w:val="24"/>
          <w:szCs w:val="24"/>
        </w:rPr>
      </w:pPr>
      <w:r>
        <w:rPr>
          <w:noProof/>
          <w:sz w:val="24"/>
          <w:szCs w:val="24"/>
          <w:lang w:eastAsia="pt-BR"/>
        </w:rPr>
        <w:drawing>
          <wp:inline distT="114300" distB="114300" distL="114300" distR="114300" wp14:anchorId="53F04BEF" wp14:editId="449DE8C4">
            <wp:extent cx="2905125" cy="4000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905125" cy="400050"/>
                    </a:xfrm>
                    <a:prstGeom prst="rect">
                      <a:avLst/>
                    </a:prstGeom>
                    <a:ln/>
                  </pic:spPr>
                </pic:pic>
              </a:graphicData>
            </a:graphic>
          </wp:inline>
        </w:drawing>
      </w:r>
    </w:p>
    <w:p w14:paraId="266D9DF1" w14:textId="77777777" w:rsidR="001D618B" w:rsidRDefault="0010116A">
      <w:pPr>
        <w:spacing w:line="360" w:lineRule="auto"/>
        <w:jc w:val="both"/>
        <w:rPr>
          <w:sz w:val="24"/>
          <w:szCs w:val="24"/>
        </w:rPr>
      </w:pPr>
      <w:r>
        <w:rPr>
          <w:sz w:val="24"/>
          <w:szCs w:val="24"/>
        </w:rPr>
        <w:t>Com o êxito das operações anteriores a aplicação inicia a criação do pacote ARP Request e ARP Reply.</w:t>
      </w:r>
    </w:p>
    <w:p w14:paraId="5650E185" w14:textId="77777777" w:rsidR="001D618B" w:rsidRDefault="0010116A">
      <w:pPr>
        <w:spacing w:line="360" w:lineRule="auto"/>
        <w:jc w:val="both"/>
        <w:rPr>
          <w:ins w:id="20" w:author="Rafa" w:date="2018-09-21T20:02:00Z"/>
          <w:sz w:val="24"/>
          <w:szCs w:val="24"/>
        </w:rPr>
      </w:pPr>
      <w:r>
        <w:rPr>
          <w:noProof/>
          <w:sz w:val="24"/>
          <w:szCs w:val="24"/>
          <w:lang w:eastAsia="pt-BR"/>
        </w:rPr>
        <w:lastRenderedPageBreak/>
        <w:drawing>
          <wp:inline distT="114300" distB="114300" distL="114300" distR="114300" wp14:anchorId="78F771FA" wp14:editId="47DC8EAA">
            <wp:extent cx="5610225" cy="25527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610225" cy="2552700"/>
                    </a:xfrm>
                    <a:prstGeom prst="rect">
                      <a:avLst/>
                    </a:prstGeom>
                    <a:ln/>
                  </pic:spPr>
                </pic:pic>
              </a:graphicData>
            </a:graphic>
          </wp:inline>
        </w:drawing>
      </w:r>
    </w:p>
    <w:p w14:paraId="5B3B0B3D" w14:textId="4B15BB04" w:rsidR="00C44F34" w:rsidDel="00E934B1" w:rsidRDefault="00C44F34">
      <w:pPr>
        <w:spacing w:line="360" w:lineRule="auto"/>
        <w:jc w:val="both"/>
        <w:rPr>
          <w:del w:id="21" w:author="Rafa" w:date="2018-09-21T20:09:00Z"/>
          <w:sz w:val="24"/>
          <w:szCs w:val="24"/>
        </w:rPr>
      </w:pPr>
      <w:ins w:id="22" w:author="Rafa" w:date="2018-09-21T20:02:00Z">
        <w:r>
          <w:rPr>
            <w:noProof/>
            <w:lang w:eastAsia="pt-BR"/>
          </w:rPr>
          <w:drawing>
            <wp:inline distT="0" distB="0" distL="0" distR="0" wp14:anchorId="1BB46E5C" wp14:editId="73FA7418">
              <wp:extent cx="5562600" cy="24098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2409825"/>
                      </a:xfrm>
                      <a:prstGeom prst="rect">
                        <a:avLst/>
                      </a:prstGeom>
                    </pic:spPr>
                  </pic:pic>
                </a:graphicData>
              </a:graphic>
            </wp:inline>
          </w:drawing>
        </w:r>
      </w:ins>
    </w:p>
    <w:p w14:paraId="77E88347" w14:textId="707CC23B" w:rsidR="001D618B" w:rsidRDefault="0010116A">
      <w:pPr>
        <w:spacing w:line="360" w:lineRule="auto"/>
        <w:jc w:val="both"/>
        <w:rPr>
          <w:sz w:val="24"/>
          <w:szCs w:val="24"/>
        </w:rPr>
      </w:pPr>
      <w:commentRangeStart w:id="23"/>
      <w:del w:id="24" w:author="Rafa" w:date="2018-09-21T20:02:00Z">
        <w:r w:rsidDel="00C44F34">
          <w:rPr>
            <w:noProof/>
            <w:sz w:val="24"/>
            <w:szCs w:val="24"/>
            <w:lang w:eastAsia="pt-BR"/>
          </w:rPr>
          <w:drawing>
            <wp:inline distT="114300" distB="114300" distL="114300" distR="114300" wp14:anchorId="7359D98F" wp14:editId="0C5F072D">
              <wp:extent cx="5695950" cy="234315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5695950" cy="2343150"/>
                      </a:xfrm>
                      <a:prstGeom prst="rect">
                        <a:avLst/>
                      </a:prstGeom>
                      <a:ln/>
                    </pic:spPr>
                  </pic:pic>
                </a:graphicData>
              </a:graphic>
            </wp:inline>
          </w:drawing>
        </w:r>
      </w:del>
      <w:commentRangeEnd w:id="23"/>
      <w:r>
        <w:rPr>
          <w:rStyle w:val="Refdecomentrio"/>
        </w:rPr>
        <w:commentReference w:id="23"/>
      </w:r>
    </w:p>
    <w:p w14:paraId="2E014470" w14:textId="06997424" w:rsidR="001D618B" w:rsidRDefault="0010116A">
      <w:pPr>
        <w:spacing w:line="360" w:lineRule="auto"/>
        <w:jc w:val="both"/>
        <w:rPr>
          <w:sz w:val="24"/>
          <w:szCs w:val="24"/>
        </w:rPr>
      </w:pPr>
      <w:commentRangeStart w:id="25"/>
      <w:r>
        <w:rPr>
          <w:sz w:val="24"/>
          <w:szCs w:val="24"/>
        </w:rPr>
        <w:t>E então inicia o envio de ARP Request para o gateway e para a vítima</w:t>
      </w:r>
      <w:ins w:id="26" w:author="Rafa" w:date="2018-09-21T20:02:00Z">
        <w:r w:rsidR="00C44F34">
          <w:rPr>
            <w:sz w:val="24"/>
            <w:szCs w:val="24"/>
          </w:rPr>
          <w:t xml:space="preserve"> </w:t>
        </w:r>
      </w:ins>
      <w:del w:id="27" w:author="Rafa" w:date="2018-09-21T19:51:00Z">
        <w:r w:rsidDel="00DE52F5">
          <w:rPr>
            <w:sz w:val="24"/>
            <w:szCs w:val="24"/>
          </w:rPr>
          <w:delText>.</w:delText>
        </w:r>
        <w:commentRangeEnd w:id="25"/>
        <w:r w:rsidDel="00DE52F5">
          <w:rPr>
            <w:rStyle w:val="Refdecomentrio"/>
          </w:rPr>
          <w:commentReference w:id="25"/>
        </w:r>
      </w:del>
      <w:ins w:id="28" w:author="Rafa" w:date="2018-09-21T19:51:00Z">
        <w:r w:rsidR="00DE52F5">
          <w:rPr>
            <w:sz w:val="24"/>
            <w:szCs w:val="24"/>
          </w:rPr>
          <w:t xml:space="preserve">com o objetivo de descobrir o </w:t>
        </w:r>
      </w:ins>
      <w:ins w:id="29" w:author="Rafa" w:date="2018-09-21T19:52:00Z">
        <w:r w:rsidR="00DE52F5">
          <w:rPr>
            <w:sz w:val="24"/>
            <w:szCs w:val="24"/>
          </w:rPr>
          <w:t>MAC do gateway e da vítima</w:t>
        </w:r>
      </w:ins>
      <w:ins w:id="30" w:author="Rafa" w:date="2018-09-21T19:53:00Z">
        <w:r w:rsidR="00C44F34">
          <w:rPr>
            <w:sz w:val="24"/>
            <w:szCs w:val="24"/>
          </w:rPr>
          <w:t xml:space="preserve"> que até o momento são desconhecidos. Neste mesmo momento o ataque já é iniciado envenenando a tabela ARP de ambos.</w:t>
        </w:r>
      </w:ins>
      <w:ins w:id="31" w:author="Rafa" w:date="2018-09-21T20:06:00Z">
        <w:r w:rsidR="00E934B1">
          <w:rPr>
            <w:sz w:val="24"/>
            <w:szCs w:val="24"/>
          </w:rPr>
          <w:t xml:space="preserve"> </w:t>
        </w:r>
      </w:ins>
      <w:ins w:id="32" w:author="Rafa" w:date="2018-09-21T20:08:00Z">
        <w:r w:rsidR="00E934B1">
          <w:rPr>
            <w:sz w:val="24"/>
            <w:szCs w:val="24"/>
          </w:rPr>
          <w:t xml:space="preserve">A tabela ARP do </w:t>
        </w:r>
      </w:ins>
      <w:ins w:id="33" w:author="Rafa" w:date="2018-09-21T20:06:00Z">
        <w:r w:rsidR="00E934B1">
          <w:rPr>
            <w:sz w:val="24"/>
            <w:szCs w:val="24"/>
          </w:rPr>
          <w:t xml:space="preserve">gateway recebe o </w:t>
        </w:r>
      </w:ins>
      <w:ins w:id="34" w:author="Rafa" w:date="2018-09-21T20:11:00Z">
        <w:r w:rsidR="00E934B1">
          <w:rPr>
            <w:sz w:val="24"/>
            <w:szCs w:val="24"/>
          </w:rPr>
          <w:t>IP</w:t>
        </w:r>
      </w:ins>
      <w:ins w:id="35" w:author="Rafa" w:date="2018-09-21T20:06:00Z">
        <w:r w:rsidR="00E934B1">
          <w:rPr>
            <w:sz w:val="24"/>
            <w:szCs w:val="24"/>
          </w:rPr>
          <w:t xml:space="preserve"> do atacante relacionado ao </w:t>
        </w:r>
      </w:ins>
      <w:ins w:id="36" w:author="Rafa" w:date="2018-09-21T20:11:00Z">
        <w:r w:rsidR="00E934B1">
          <w:rPr>
            <w:sz w:val="24"/>
            <w:szCs w:val="24"/>
          </w:rPr>
          <w:t>MAC</w:t>
        </w:r>
      </w:ins>
      <w:ins w:id="37" w:author="Rafa" w:date="2018-09-21T20:06:00Z">
        <w:r w:rsidR="00E934B1">
          <w:rPr>
            <w:sz w:val="24"/>
            <w:szCs w:val="24"/>
          </w:rPr>
          <w:t xml:space="preserve"> da v</w:t>
        </w:r>
      </w:ins>
      <w:ins w:id="38" w:author="Rafa" w:date="2018-09-21T20:07:00Z">
        <w:r w:rsidR="00E934B1">
          <w:rPr>
            <w:sz w:val="24"/>
            <w:szCs w:val="24"/>
          </w:rPr>
          <w:t>ítima e a</w:t>
        </w:r>
      </w:ins>
      <w:ins w:id="39" w:author="Rafa" w:date="2018-09-21T20:08:00Z">
        <w:r w:rsidR="00E934B1">
          <w:rPr>
            <w:sz w:val="24"/>
            <w:szCs w:val="24"/>
          </w:rPr>
          <w:t xml:space="preserve"> tabela ARP da</w:t>
        </w:r>
      </w:ins>
      <w:ins w:id="40" w:author="Rafa" w:date="2018-09-21T20:07:00Z">
        <w:r w:rsidR="00E934B1">
          <w:rPr>
            <w:sz w:val="24"/>
            <w:szCs w:val="24"/>
          </w:rPr>
          <w:t xml:space="preserve"> vítima recebe o </w:t>
        </w:r>
      </w:ins>
      <w:ins w:id="41" w:author="Rafa" w:date="2018-09-21T20:11:00Z">
        <w:r w:rsidR="00E934B1">
          <w:rPr>
            <w:sz w:val="24"/>
            <w:szCs w:val="24"/>
          </w:rPr>
          <w:t>IP</w:t>
        </w:r>
      </w:ins>
      <w:ins w:id="42" w:author="Rafa" w:date="2018-09-21T20:07:00Z">
        <w:r w:rsidR="00E934B1">
          <w:rPr>
            <w:sz w:val="24"/>
            <w:szCs w:val="24"/>
          </w:rPr>
          <w:t xml:space="preserve"> do atacante </w:t>
        </w:r>
      </w:ins>
      <w:ins w:id="43" w:author="Rafa" w:date="2018-09-21T20:08:00Z">
        <w:r w:rsidR="00E934B1">
          <w:rPr>
            <w:sz w:val="24"/>
            <w:szCs w:val="24"/>
          </w:rPr>
          <w:t xml:space="preserve">relacionado ao </w:t>
        </w:r>
      </w:ins>
      <w:ins w:id="44" w:author="Rafa" w:date="2018-09-21T20:11:00Z">
        <w:r w:rsidR="00E934B1">
          <w:rPr>
            <w:sz w:val="24"/>
            <w:szCs w:val="24"/>
          </w:rPr>
          <w:t>MAC</w:t>
        </w:r>
      </w:ins>
      <w:ins w:id="45" w:author="Rafa" w:date="2018-09-21T20:08:00Z">
        <w:r w:rsidR="00E934B1">
          <w:rPr>
            <w:sz w:val="24"/>
            <w:szCs w:val="24"/>
          </w:rPr>
          <w:t xml:space="preserve"> do gateway.</w:t>
        </w:r>
      </w:ins>
    </w:p>
    <w:p w14:paraId="01AB4A18" w14:textId="77777777" w:rsidR="001D618B" w:rsidRDefault="0010116A">
      <w:pPr>
        <w:spacing w:line="360" w:lineRule="auto"/>
        <w:jc w:val="both"/>
        <w:rPr>
          <w:sz w:val="24"/>
          <w:szCs w:val="24"/>
        </w:rPr>
      </w:pPr>
      <w:r>
        <w:rPr>
          <w:noProof/>
          <w:sz w:val="24"/>
          <w:szCs w:val="24"/>
          <w:lang w:eastAsia="pt-BR"/>
        </w:rPr>
        <w:drawing>
          <wp:inline distT="114300" distB="114300" distL="114300" distR="114300" wp14:anchorId="602D6666" wp14:editId="48BE4832">
            <wp:extent cx="5553075" cy="4095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553075" cy="409575"/>
                    </a:xfrm>
                    <a:prstGeom prst="rect">
                      <a:avLst/>
                    </a:prstGeom>
                    <a:ln/>
                  </pic:spPr>
                </pic:pic>
              </a:graphicData>
            </a:graphic>
          </wp:inline>
        </w:drawing>
      </w:r>
    </w:p>
    <w:p w14:paraId="2346202F" w14:textId="77777777" w:rsidR="001D618B" w:rsidRDefault="0010116A">
      <w:pPr>
        <w:spacing w:line="360" w:lineRule="auto"/>
        <w:jc w:val="both"/>
        <w:rPr>
          <w:ins w:id="46" w:author="Rafa" w:date="2018-09-21T20:09:00Z"/>
          <w:sz w:val="24"/>
          <w:szCs w:val="24"/>
        </w:rPr>
      </w:pPr>
      <w:r>
        <w:rPr>
          <w:noProof/>
          <w:sz w:val="24"/>
          <w:szCs w:val="24"/>
          <w:lang w:eastAsia="pt-BR"/>
        </w:rPr>
        <w:drawing>
          <wp:inline distT="114300" distB="114300" distL="114300" distR="114300" wp14:anchorId="46E48AA5" wp14:editId="48A7A5AC">
            <wp:extent cx="5734050" cy="3429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34050" cy="342900"/>
                    </a:xfrm>
                    <a:prstGeom prst="rect">
                      <a:avLst/>
                    </a:prstGeom>
                    <a:ln/>
                  </pic:spPr>
                </pic:pic>
              </a:graphicData>
            </a:graphic>
          </wp:inline>
        </w:drawing>
      </w:r>
    </w:p>
    <w:p w14:paraId="471B7753" w14:textId="5EA511C8" w:rsidR="00E934B1" w:rsidRDefault="009C1BE5">
      <w:pPr>
        <w:spacing w:line="360" w:lineRule="auto"/>
        <w:jc w:val="both"/>
        <w:rPr>
          <w:ins w:id="47" w:author="Rafa" w:date="2018-09-21T20:23:00Z"/>
          <w:sz w:val="24"/>
          <w:szCs w:val="24"/>
        </w:rPr>
      </w:pPr>
      <w:ins w:id="48" w:author="Rafa" w:date="2018-09-21T22:17:00Z">
        <w:r>
          <w:rPr>
            <w:sz w:val="24"/>
            <w:szCs w:val="24"/>
          </w:rPr>
          <w:t xml:space="preserve">Assim </w:t>
        </w:r>
      </w:ins>
      <w:ins w:id="49" w:author="Rafa" w:date="2018-09-21T20:17:00Z">
        <w:r w:rsidR="00D83788">
          <w:rPr>
            <w:sz w:val="24"/>
            <w:szCs w:val="24"/>
          </w:rPr>
          <w:t>são</w:t>
        </w:r>
      </w:ins>
      <w:ins w:id="50" w:author="Rafa" w:date="2018-09-21T20:15:00Z">
        <w:r w:rsidR="00D83788">
          <w:rPr>
            <w:sz w:val="24"/>
            <w:szCs w:val="24"/>
          </w:rPr>
          <w:t xml:space="preserve"> finalizada</w:t>
        </w:r>
      </w:ins>
      <w:ins w:id="51" w:author="Rafa" w:date="2018-09-21T20:17:00Z">
        <w:r w:rsidR="00D83788">
          <w:rPr>
            <w:sz w:val="24"/>
            <w:szCs w:val="24"/>
          </w:rPr>
          <w:t>s</w:t>
        </w:r>
      </w:ins>
      <w:ins w:id="52" w:author="Rafa" w:date="2018-09-21T20:15:00Z">
        <w:r w:rsidR="00D83788">
          <w:rPr>
            <w:sz w:val="24"/>
            <w:szCs w:val="24"/>
          </w:rPr>
          <w:t xml:space="preserve"> as configurações necessárias para interceptar os pacotes trocados pelo gateway e pela vítima. A atacante j</w:t>
        </w:r>
      </w:ins>
      <w:ins w:id="53" w:author="Rafa" w:date="2018-09-21T20:16:00Z">
        <w:r w:rsidR="00D83788">
          <w:rPr>
            <w:sz w:val="24"/>
            <w:szCs w:val="24"/>
          </w:rPr>
          <w:t>á sabe o MAC do gateway e da vítima e também já envenenou as tabelas ARP de ambos.</w:t>
        </w:r>
      </w:ins>
      <w:ins w:id="54" w:author="Rafa" w:date="2018-09-21T20:19:00Z">
        <w:r w:rsidR="00D83788">
          <w:rPr>
            <w:sz w:val="24"/>
            <w:szCs w:val="24"/>
          </w:rPr>
          <w:t xml:space="preserve"> Portanto a aplicação </w:t>
        </w:r>
        <w:r w:rsidR="00D83788">
          <w:rPr>
            <w:sz w:val="24"/>
            <w:szCs w:val="24"/>
          </w:rPr>
          <w:lastRenderedPageBreak/>
          <w:t xml:space="preserve">dispara </w:t>
        </w:r>
      </w:ins>
      <w:ins w:id="55" w:author="Rafa" w:date="2018-09-21T20:20:00Z">
        <w:r w:rsidR="00D83788">
          <w:rPr>
            <w:sz w:val="24"/>
            <w:szCs w:val="24"/>
          </w:rPr>
          <w:t xml:space="preserve">um processo filho para enviar mensagens do tipo ARP </w:t>
        </w:r>
        <w:proofErr w:type="spellStart"/>
        <w:r w:rsidR="00D83788">
          <w:rPr>
            <w:sz w:val="24"/>
            <w:szCs w:val="24"/>
          </w:rPr>
          <w:t>Reply</w:t>
        </w:r>
        <w:proofErr w:type="spellEnd"/>
        <w:r w:rsidR="00D83788">
          <w:rPr>
            <w:sz w:val="24"/>
            <w:szCs w:val="24"/>
          </w:rPr>
          <w:t xml:space="preserve"> periodicamente para o gateway e para a vítima.</w:t>
        </w:r>
      </w:ins>
    </w:p>
    <w:p w14:paraId="1170B594" w14:textId="43C9E8C5" w:rsidR="00D83788" w:rsidRDefault="00D83788" w:rsidP="00D83788">
      <w:pPr>
        <w:spacing w:line="360" w:lineRule="auto"/>
        <w:jc w:val="center"/>
        <w:rPr>
          <w:sz w:val="24"/>
          <w:szCs w:val="24"/>
        </w:rPr>
        <w:pPrChange w:id="56" w:author="Rafa" w:date="2018-09-21T20:23:00Z">
          <w:pPr>
            <w:spacing w:line="360" w:lineRule="auto"/>
            <w:jc w:val="both"/>
          </w:pPr>
        </w:pPrChange>
      </w:pPr>
      <w:ins w:id="57" w:author="Rafa" w:date="2018-09-21T20:23:00Z">
        <w:r>
          <w:rPr>
            <w:noProof/>
            <w:lang w:eastAsia="pt-BR"/>
          </w:rPr>
          <w:drawing>
            <wp:inline distT="0" distB="0" distL="0" distR="0" wp14:anchorId="33F39859" wp14:editId="23284C73">
              <wp:extent cx="2362200" cy="9525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200" cy="952500"/>
                      </a:xfrm>
                      <a:prstGeom prst="rect">
                        <a:avLst/>
                      </a:prstGeom>
                    </pic:spPr>
                  </pic:pic>
                </a:graphicData>
              </a:graphic>
            </wp:inline>
          </w:drawing>
        </w:r>
      </w:ins>
    </w:p>
    <w:p w14:paraId="544D7E05" w14:textId="7C5F4A99" w:rsidR="001D618B" w:rsidRDefault="0010116A">
      <w:pPr>
        <w:spacing w:line="360" w:lineRule="auto"/>
        <w:jc w:val="both"/>
        <w:rPr>
          <w:ins w:id="58" w:author="Rafa" w:date="2018-09-21T20:32:00Z"/>
          <w:sz w:val="24"/>
          <w:szCs w:val="24"/>
        </w:rPr>
      </w:pPr>
      <w:r>
        <w:rPr>
          <w:sz w:val="24"/>
          <w:szCs w:val="24"/>
        </w:rPr>
        <w:t xml:space="preserve"> </w:t>
      </w:r>
      <w:ins w:id="59" w:author="Rafa" w:date="2018-09-21T20:24:00Z">
        <w:r w:rsidR="00D83788">
          <w:rPr>
            <w:sz w:val="24"/>
            <w:szCs w:val="24"/>
          </w:rPr>
          <w:t xml:space="preserve">A função </w:t>
        </w:r>
        <w:proofErr w:type="spellStart"/>
        <w:r w:rsidR="00D83788" w:rsidRPr="00D83788">
          <w:rPr>
            <w:i/>
            <w:sz w:val="24"/>
            <w:szCs w:val="24"/>
            <w:rPrChange w:id="60" w:author="Rafa" w:date="2018-09-21T20:25:00Z">
              <w:rPr>
                <w:sz w:val="24"/>
                <w:szCs w:val="24"/>
              </w:rPr>
            </w:rPrChange>
          </w:rPr>
          <w:t>arpPoisonProcess</w:t>
        </w:r>
      </w:ins>
      <w:proofErr w:type="spellEnd"/>
      <w:ins w:id="61" w:author="Rafa" w:date="2018-09-21T20:25:00Z">
        <w:r w:rsidR="00D83788">
          <w:rPr>
            <w:i/>
            <w:sz w:val="24"/>
            <w:szCs w:val="24"/>
          </w:rPr>
          <w:t xml:space="preserve"> </w:t>
        </w:r>
        <w:r w:rsidR="00D83788">
          <w:rPr>
            <w:sz w:val="24"/>
            <w:szCs w:val="24"/>
          </w:rPr>
          <w:t xml:space="preserve">consiste em </w:t>
        </w:r>
      </w:ins>
      <w:ins w:id="62" w:author="Rafa" w:date="2018-09-21T20:31:00Z">
        <w:r w:rsidR="00A558DC">
          <w:rPr>
            <w:sz w:val="24"/>
            <w:szCs w:val="24"/>
          </w:rPr>
          <w:t>chamar a função de envio de ARP Replay na rede.</w:t>
        </w:r>
      </w:ins>
    </w:p>
    <w:p w14:paraId="6EBDDBC5" w14:textId="4CFC57FA" w:rsidR="00A558DC" w:rsidRDefault="00A558DC">
      <w:pPr>
        <w:spacing w:line="360" w:lineRule="auto"/>
        <w:jc w:val="both"/>
        <w:rPr>
          <w:ins w:id="63" w:author="Rafa" w:date="2018-09-21T20:32:00Z"/>
          <w:sz w:val="24"/>
          <w:szCs w:val="24"/>
        </w:rPr>
      </w:pPr>
      <w:ins w:id="64" w:author="Rafa" w:date="2018-09-21T20:32:00Z">
        <w:r>
          <w:rPr>
            <w:noProof/>
            <w:lang w:eastAsia="pt-BR"/>
          </w:rPr>
          <w:drawing>
            <wp:inline distT="0" distB="0" distL="0" distR="0" wp14:anchorId="07C7E572" wp14:editId="65D6DF0B">
              <wp:extent cx="5733415" cy="1242695"/>
              <wp:effectExtent l="0" t="0" r="63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1242695"/>
                      </a:xfrm>
                      <a:prstGeom prst="rect">
                        <a:avLst/>
                      </a:prstGeom>
                    </pic:spPr>
                  </pic:pic>
                </a:graphicData>
              </a:graphic>
            </wp:inline>
          </w:drawing>
        </w:r>
      </w:ins>
    </w:p>
    <w:p w14:paraId="7F378B39" w14:textId="529AFB61" w:rsidR="00A558DC" w:rsidRDefault="00A558DC">
      <w:pPr>
        <w:spacing w:line="360" w:lineRule="auto"/>
        <w:jc w:val="both"/>
        <w:rPr>
          <w:ins w:id="65" w:author="Rafa" w:date="2018-09-21T22:09:00Z"/>
          <w:sz w:val="24"/>
          <w:szCs w:val="24"/>
        </w:rPr>
      </w:pPr>
      <w:ins w:id="66" w:author="Rafa" w:date="2018-09-21T20:36:00Z">
        <w:r>
          <w:rPr>
            <w:sz w:val="24"/>
            <w:szCs w:val="24"/>
          </w:rPr>
          <w:t xml:space="preserve">A função </w:t>
        </w:r>
        <w:proofErr w:type="spellStart"/>
        <w:r w:rsidRPr="00A558DC">
          <w:rPr>
            <w:i/>
            <w:sz w:val="24"/>
            <w:szCs w:val="24"/>
            <w:rPrChange w:id="67" w:author="Rafa" w:date="2018-09-21T20:36:00Z">
              <w:rPr>
                <w:sz w:val="24"/>
                <w:szCs w:val="24"/>
              </w:rPr>
            </w:rPrChange>
          </w:rPr>
          <w:t>sendARPReplayPacket</w:t>
        </w:r>
        <w:proofErr w:type="spellEnd"/>
        <w:r>
          <w:rPr>
            <w:sz w:val="24"/>
            <w:szCs w:val="24"/>
          </w:rPr>
          <w:t xml:space="preserve"> f</w:t>
        </w:r>
        <w:r w:rsidR="002D47D0">
          <w:rPr>
            <w:sz w:val="24"/>
            <w:szCs w:val="24"/>
          </w:rPr>
          <w:t>az o envio do pacote ARP Replay, enviando o IP do atacant</w:t>
        </w:r>
        <w:r w:rsidR="00E902AA">
          <w:rPr>
            <w:sz w:val="24"/>
            <w:szCs w:val="24"/>
          </w:rPr>
          <w:t xml:space="preserve">e relacionado com o MAC do gateway quando o envio </w:t>
        </w:r>
      </w:ins>
      <w:ins w:id="68" w:author="Rafa" w:date="2018-09-21T22:06:00Z">
        <w:r w:rsidR="00E902AA">
          <w:rPr>
            <w:sz w:val="24"/>
            <w:szCs w:val="24"/>
          </w:rPr>
          <w:t xml:space="preserve">é para a vítima e relacionando o </w:t>
        </w:r>
      </w:ins>
      <w:ins w:id="69" w:author="Rafa" w:date="2018-09-21T22:08:00Z">
        <w:r w:rsidR="00E902AA">
          <w:rPr>
            <w:sz w:val="24"/>
            <w:szCs w:val="24"/>
          </w:rPr>
          <w:t>IP do atacando com o MAC da vítima quando o envio é para o gateway.</w:t>
        </w:r>
      </w:ins>
    </w:p>
    <w:p w14:paraId="1EAAA57C" w14:textId="7F5F6792" w:rsidR="00E902AA" w:rsidRDefault="00E902AA">
      <w:pPr>
        <w:spacing w:line="360" w:lineRule="auto"/>
        <w:jc w:val="both"/>
        <w:rPr>
          <w:ins w:id="70" w:author="Rafa" w:date="2018-09-21T22:10:00Z"/>
          <w:sz w:val="24"/>
          <w:szCs w:val="24"/>
        </w:rPr>
      </w:pPr>
      <w:ins w:id="71" w:author="Rafa" w:date="2018-09-21T22:09:00Z">
        <w:r>
          <w:rPr>
            <w:noProof/>
            <w:lang w:eastAsia="pt-BR"/>
          </w:rPr>
          <w:drawing>
            <wp:inline distT="0" distB="0" distL="0" distR="0" wp14:anchorId="0A153DB5" wp14:editId="618D99EF">
              <wp:extent cx="5733415" cy="2562225"/>
              <wp:effectExtent l="0" t="0" r="63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562225"/>
                      </a:xfrm>
                      <a:prstGeom prst="rect">
                        <a:avLst/>
                      </a:prstGeom>
                    </pic:spPr>
                  </pic:pic>
                </a:graphicData>
              </a:graphic>
            </wp:inline>
          </w:drawing>
        </w:r>
      </w:ins>
    </w:p>
    <w:p w14:paraId="10574164" w14:textId="6B266595" w:rsidR="00E902AA" w:rsidRDefault="00E902AA">
      <w:pPr>
        <w:spacing w:line="360" w:lineRule="auto"/>
        <w:jc w:val="both"/>
        <w:rPr>
          <w:ins w:id="72" w:author="Rafa" w:date="2018-09-21T22:15:00Z"/>
          <w:sz w:val="24"/>
          <w:szCs w:val="24"/>
        </w:rPr>
      </w:pPr>
      <w:ins w:id="73" w:author="Rafa" w:date="2018-09-21T22:12:00Z">
        <w:r>
          <w:rPr>
            <w:sz w:val="24"/>
            <w:szCs w:val="24"/>
          </w:rPr>
          <w:t xml:space="preserve">Paralelamente o processo pai </w:t>
        </w:r>
      </w:ins>
      <w:ins w:id="74" w:author="Rafa" w:date="2018-09-21T22:15:00Z">
        <w:r>
          <w:rPr>
            <w:sz w:val="24"/>
            <w:szCs w:val="24"/>
          </w:rPr>
          <w:t>fica recebendo os pacotes e imprimindo o conteúdo deles.</w:t>
        </w:r>
      </w:ins>
    </w:p>
    <w:p w14:paraId="4241A366" w14:textId="58AEA74B" w:rsidR="00E902AA" w:rsidRDefault="00E902AA" w:rsidP="00E902AA">
      <w:pPr>
        <w:spacing w:line="360" w:lineRule="auto"/>
        <w:jc w:val="center"/>
        <w:rPr>
          <w:ins w:id="75" w:author="Rafa" w:date="2018-09-21T22:18:00Z"/>
          <w:sz w:val="24"/>
          <w:szCs w:val="24"/>
        </w:rPr>
        <w:pPrChange w:id="76" w:author="Rafa" w:date="2018-09-21T22:16:00Z">
          <w:pPr>
            <w:spacing w:line="360" w:lineRule="auto"/>
            <w:jc w:val="both"/>
          </w:pPr>
        </w:pPrChange>
      </w:pPr>
      <w:ins w:id="77" w:author="Rafa" w:date="2018-09-21T22:16:00Z">
        <w:r>
          <w:rPr>
            <w:noProof/>
            <w:lang w:eastAsia="pt-BR"/>
          </w:rPr>
          <w:drawing>
            <wp:inline distT="0" distB="0" distL="0" distR="0" wp14:anchorId="3F54CFA6" wp14:editId="33AEE042">
              <wp:extent cx="2714625" cy="103822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4625" cy="1038225"/>
                      </a:xfrm>
                      <a:prstGeom prst="rect">
                        <a:avLst/>
                      </a:prstGeom>
                    </pic:spPr>
                  </pic:pic>
                </a:graphicData>
              </a:graphic>
            </wp:inline>
          </w:drawing>
        </w:r>
      </w:ins>
    </w:p>
    <w:p w14:paraId="7DA81E5D" w14:textId="1417F050" w:rsidR="009C1BE5" w:rsidRDefault="009C1BE5" w:rsidP="009C1BE5">
      <w:pPr>
        <w:spacing w:line="360" w:lineRule="auto"/>
        <w:jc w:val="both"/>
        <w:rPr>
          <w:ins w:id="78" w:author="Rafa" w:date="2018-09-21T22:21:00Z"/>
          <w:sz w:val="24"/>
          <w:szCs w:val="24"/>
        </w:rPr>
        <w:pPrChange w:id="79" w:author="Rafa" w:date="2018-09-21T22:18:00Z">
          <w:pPr>
            <w:spacing w:line="360" w:lineRule="auto"/>
            <w:jc w:val="both"/>
          </w:pPr>
        </w:pPrChange>
      </w:pPr>
      <w:ins w:id="80" w:author="Rafa" w:date="2018-09-21T22:20:00Z">
        <w:r>
          <w:rPr>
            <w:sz w:val="24"/>
            <w:szCs w:val="24"/>
          </w:rPr>
          <w:lastRenderedPageBreak/>
          <w:t xml:space="preserve">A função </w:t>
        </w:r>
        <w:proofErr w:type="spellStart"/>
        <w:r w:rsidRPr="009C1BE5">
          <w:rPr>
            <w:i/>
            <w:sz w:val="24"/>
            <w:szCs w:val="24"/>
            <w:rPrChange w:id="81" w:author="Rafa" w:date="2018-09-21T22:20:00Z">
              <w:rPr>
                <w:sz w:val="24"/>
                <w:szCs w:val="24"/>
              </w:rPr>
            </w:rPrChange>
          </w:rPr>
          <w:t>receivePacket</w:t>
        </w:r>
        <w:proofErr w:type="spellEnd"/>
        <w:r>
          <w:rPr>
            <w:sz w:val="24"/>
            <w:szCs w:val="24"/>
          </w:rPr>
          <w:t xml:space="preserve"> </w:t>
        </w:r>
      </w:ins>
      <w:ins w:id="82" w:author="Rafa" w:date="2018-09-21T22:21:00Z">
        <w:r>
          <w:rPr>
            <w:sz w:val="24"/>
            <w:szCs w:val="24"/>
          </w:rPr>
          <w:t>recebe os pacotes direcionados ao atacante e imprime somente pacotes do tipo ARP e IP.</w:t>
        </w:r>
      </w:ins>
    </w:p>
    <w:p w14:paraId="751725F4" w14:textId="06F8BB06" w:rsidR="009C1BE5" w:rsidRDefault="009C1BE5" w:rsidP="009C1BE5">
      <w:pPr>
        <w:spacing w:line="360" w:lineRule="auto"/>
        <w:jc w:val="both"/>
        <w:rPr>
          <w:ins w:id="83" w:author="Rafa" w:date="2018-09-21T22:25:00Z"/>
          <w:sz w:val="24"/>
          <w:szCs w:val="24"/>
        </w:rPr>
        <w:pPrChange w:id="84" w:author="Rafa" w:date="2018-09-21T22:18:00Z">
          <w:pPr>
            <w:spacing w:line="360" w:lineRule="auto"/>
            <w:jc w:val="both"/>
          </w:pPr>
        </w:pPrChange>
      </w:pPr>
      <w:ins w:id="85" w:author="Rafa" w:date="2018-09-21T22:24:00Z">
        <w:r>
          <w:rPr>
            <w:noProof/>
            <w:lang w:eastAsia="pt-BR"/>
          </w:rPr>
          <w:drawing>
            <wp:inline distT="0" distB="0" distL="0" distR="0" wp14:anchorId="0F2B825D" wp14:editId="0313CCDD">
              <wp:extent cx="5733415" cy="4295775"/>
              <wp:effectExtent l="0" t="0" r="63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4295775"/>
                      </a:xfrm>
                      <a:prstGeom prst="rect">
                        <a:avLst/>
                      </a:prstGeom>
                    </pic:spPr>
                  </pic:pic>
                </a:graphicData>
              </a:graphic>
            </wp:inline>
          </w:drawing>
        </w:r>
      </w:ins>
    </w:p>
    <w:p w14:paraId="29A6E466" w14:textId="3CC52854" w:rsidR="009C1BE5" w:rsidRPr="00D83788" w:rsidRDefault="009C1BE5" w:rsidP="009C1BE5">
      <w:pPr>
        <w:spacing w:line="360" w:lineRule="auto"/>
        <w:jc w:val="both"/>
        <w:rPr>
          <w:sz w:val="24"/>
          <w:szCs w:val="24"/>
          <w:rPrChange w:id="86" w:author="Rafa" w:date="2018-09-21T20:25:00Z">
            <w:rPr>
              <w:sz w:val="24"/>
              <w:szCs w:val="24"/>
            </w:rPr>
          </w:rPrChange>
        </w:rPr>
        <w:pPrChange w:id="87" w:author="Rafa" w:date="2018-09-21T22:18:00Z">
          <w:pPr>
            <w:spacing w:line="360" w:lineRule="auto"/>
            <w:jc w:val="both"/>
          </w:pPr>
        </w:pPrChange>
      </w:pPr>
      <w:ins w:id="88" w:author="Rafa" w:date="2018-09-21T22:25:00Z">
        <w:r>
          <w:rPr>
            <w:sz w:val="24"/>
            <w:szCs w:val="24"/>
          </w:rPr>
          <w:t xml:space="preserve">Assim demonstrando o </w:t>
        </w:r>
      </w:ins>
      <w:ins w:id="89" w:author="Rafa" w:date="2018-09-21T22:26:00Z">
        <w:r>
          <w:rPr>
            <w:sz w:val="24"/>
            <w:szCs w:val="24"/>
          </w:rPr>
          <w:t>êxito na interceptação de pacotes entre um computador e um gateway</w:t>
        </w:r>
      </w:ins>
      <w:ins w:id="90" w:author="Rafa" w:date="2018-09-21T22:28:00Z">
        <w:r w:rsidR="00A52041">
          <w:rPr>
            <w:sz w:val="24"/>
            <w:szCs w:val="24"/>
          </w:rPr>
          <w:t xml:space="preserve"> e </w:t>
        </w:r>
      </w:ins>
      <w:ins w:id="91" w:author="Rafa" w:date="2018-09-21T22:29:00Z">
        <w:r w:rsidR="008862B2">
          <w:rPr>
            <w:sz w:val="24"/>
            <w:szCs w:val="24"/>
          </w:rPr>
          <w:t>atingindo o</w:t>
        </w:r>
      </w:ins>
      <w:ins w:id="92" w:author="Rafa" w:date="2018-09-21T22:28:00Z">
        <w:r w:rsidR="00A52041">
          <w:rPr>
            <w:sz w:val="24"/>
            <w:szCs w:val="24"/>
          </w:rPr>
          <w:t xml:space="preserve"> objetivo proposto pelo trabalho.</w:t>
        </w:r>
      </w:ins>
      <w:bookmarkStart w:id="93" w:name="_GoBack"/>
      <w:bookmarkEnd w:id="93"/>
    </w:p>
    <w:p w14:paraId="3BE87995" w14:textId="77777777" w:rsidR="001D618B" w:rsidRDefault="001D618B">
      <w:pPr>
        <w:spacing w:line="360" w:lineRule="auto"/>
        <w:jc w:val="both"/>
        <w:rPr>
          <w:sz w:val="24"/>
          <w:szCs w:val="24"/>
        </w:rPr>
      </w:pPr>
    </w:p>
    <w:p w14:paraId="608D14F4" w14:textId="77777777" w:rsidR="001D618B" w:rsidRDefault="0010116A">
      <w:pPr>
        <w:spacing w:line="360" w:lineRule="auto"/>
        <w:jc w:val="both"/>
        <w:rPr>
          <w:b/>
          <w:sz w:val="32"/>
          <w:szCs w:val="32"/>
        </w:rPr>
      </w:pPr>
      <w:r>
        <w:rPr>
          <w:b/>
          <w:sz w:val="32"/>
          <w:szCs w:val="32"/>
        </w:rPr>
        <w:t>Resultados</w:t>
      </w:r>
    </w:p>
    <w:p w14:paraId="1F69CDF4" w14:textId="77777777" w:rsidR="001D618B" w:rsidRDefault="001D618B">
      <w:pPr>
        <w:spacing w:line="360" w:lineRule="auto"/>
        <w:jc w:val="both"/>
        <w:rPr>
          <w:sz w:val="24"/>
          <w:szCs w:val="24"/>
        </w:rPr>
      </w:pPr>
    </w:p>
    <w:p w14:paraId="390EC00A" w14:textId="77777777" w:rsidR="001D618B" w:rsidRDefault="0010116A">
      <w:pPr>
        <w:spacing w:line="360" w:lineRule="auto"/>
        <w:jc w:val="both"/>
        <w:rPr>
          <w:b/>
          <w:sz w:val="32"/>
          <w:szCs w:val="32"/>
        </w:rPr>
      </w:pPr>
      <w:r>
        <w:rPr>
          <w:b/>
          <w:sz w:val="32"/>
          <w:szCs w:val="32"/>
        </w:rPr>
        <w:t>Conclusão</w:t>
      </w:r>
    </w:p>
    <w:p w14:paraId="05EA1488" w14:textId="77777777" w:rsidR="001D618B" w:rsidRDefault="001D618B">
      <w:pPr>
        <w:spacing w:line="360" w:lineRule="auto"/>
        <w:jc w:val="both"/>
        <w:rPr>
          <w:sz w:val="24"/>
          <w:szCs w:val="24"/>
        </w:rPr>
      </w:pPr>
    </w:p>
    <w:sectPr w:rsidR="001D618B">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Henrique Correa" w:date="2018-09-20T23:43:00Z" w:initials="HC">
    <w:p w14:paraId="43E33B4F" w14:textId="77777777" w:rsidR="00611EB4" w:rsidRPr="00611EB4" w:rsidRDefault="00611EB4">
      <w:pPr>
        <w:pStyle w:val="Textodecomentrio"/>
      </w:pPr>
      <w:r>
        <w:rPr>
          <w:rStyle w:val="Refdecomentrio"/>
        </w:rPr>
        <w:annotationRef/>
      </w:r>
      <w:r>
        <w:t xml:space="preserve">Não apenas recebimento. Explanar que com sockets </w:t>
      </w:r>
      <w:proofErr w:type="spellStart"/>
      <w:r>
        <w:t>raw</w:t>
      </w:r>
      <w:proofErr w:type="spellEnd"/>
      <w:r>
        <w:t xml:space="preserve"> é possível construir um pacote do zero e enviá-lo na rede.</w:t>
      </w:r>
    </w:p>
  </w:comment>
  <w:comment w:id="14" w:author="Henrique Correa" w:date="2018-09-20T23:57:00Z" w:initials="HC">
    <w:p w14:paraId="3248C1C5" w14:textId="77777777" w:rsidR="009E22C7" w:rsidRPr="009E22C7" w:rsidRDefault="009E22C7">
      <w:pPr>
        <w:pStyle w:val="Textodecomentrio"/>
      </w:pPr>
      <w:r>
        <w:rPr>
          <w:rStyle w:val="Refdecomentrio"/>
        </w:rPr>
        <w:annotationRef/>
      </w:r>
      <w:r>
        <w:t>Mencionar que o broadcast é na camada de enlace</w:t>
      </w:r>
    </w:p>
  </w:comment>
  <w:comment w:id="23" w:author="Henrique Correa" w:date="2018-09-21T00:04:00Z" w:initials="HC">
    <w:p w14:paraId="45CF27C3" w14:textId="076F3592" w:rsidR="0010116A" w:rsidRPr="0010116A" w:rsidRDefault="0010116A">
      <w:pPr>
        <w:pStyle w:val="Textodecomentrio"/>
      </w:pPr>
      <w:r>
        <w:rPr>
          <w:rStyle w:val="Refdecomentrio"/>
        </w:rPr>
        <w:annotationRef/>
      </w:r>
      <w:r>
        <w:t>Existia um bug neste trecho. Será necessário atualizar.</w:t>
      </w:r>
    </w:p>
  </w:comment>
  <w:comment w:id="25" w:author="Henrique Correa" w:date="2018-09-21T00:06:00Z" w:initials="HC">
    <w:p w14:paraId="5066CF4C" w14:textId="6ABCA21A" w:rsidR="0010116A" w:rsidRPr="0010116A" w:rsidRDefault="0010116A">
      <w:pPr>
        <w:pStyle w:val="Textodecomentrio"/>
      </w:pPr>
      <w:r>
        <w:rPr>
          <w:rStyle w:val="Refdecomentrio"/>
        </w:rPr>
        <w:annotationRef/>
      </w:r>
      <w:r>
        <w:t xml:space="preserve">Explanar que o </w:t>
      </w:r>
      <w:proofErr w:type="spellStart"/>
      <w:r>
        <w:t>request</w:t>
      </w:r>
      <w:proofErr w:type="spellEnd"/>
      <w:r>
        <w:t xml:space="preserve"> é feito no intuito de descobrir o MAC do gateway e da vítima, pois estes são desconhecidos. Ao mesmo tempo, também já inicia o ataque e envenena a tabela ARP mentindo o IP do remetente.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E33B4F" w15:done="0"/>
  <w15:commentEx w15:paraId="3248C1C5" w15:done="0"/>
  <w15:commentEx w15:paraId="45CF27C3" w15:done="0"/>
  <w15:commentEx w15:paraId="5066CF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E33B4F" w16cid:durableId="1F4EAF06"/>
  <w16cid:commentId w16cid:paraId="7F672022" w16cid:durableId="1F4EB159"/>
  <w16cid:commentId w16cid:paraId="3248C1C5" w16cid:durableId="1F4EB279"/>
  <w16cid:commentId w16cid:paraId="45CF27C3" w16cid:durableId="1F4EB424"/>
  <w16cid:commentId w16cid:paraId="5066CF4C" w16cid:durableId="1F4EB4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rique Correa">
    <w15:presenceInfo w15:providerId="Windows Live" w15:userId="e401df91d0e244e7"/>
  </w15:person>
  <w15:person w15:author="Rafa">
    <w15:presenceInfo w15:providerId="None" w15:userId="Ra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compat>
    <w:compatSetting w:name="compatibilityMode" w:uri="http://schemas.microsoft.com/office/word" w:val="14"/>
  </w:compat>
  <w:rsids>
    <w:rsidRoot w:val="001D618B"/>
    <w:rsid w:val="0010116A"/>
    <w:rsid w:val="001D618B"/>
    <w:rsid w:val="002D47D0"/>
    <w:rsid w:val="003F1389"/>
    <w:rsid w:val="00611EB4"/>
    <w:rsid w:val="00666873"/>
    <w:rsid w:val="008862B2"/>
    <w:rsid w:val="009C1BE5"/>
    <w:rsid w:val="009C45B0"/>
    <w:rsid w:val="009E22C7"/>
    <w:rsid w:val="00A52041"/>
    <w:rsid w:val="00A558DC"/>
    <w:rsid w:val="00C44F34"/>
    <w:rsid w:val="00D83788"/>
    <w:rsid w:val="00DE52F5"/>
    <w:rsid w:val="00E902AA"/>
    <w:rsid w:val="00E934B1"/>
    <w:rsid w:val="00FC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377E"/>
  <w15:docId w15:val="{4785FE76-5893-4BB4-9DD3-10B0D2E1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rio">
    <w:name w:val="annotation reference"/>
    <w:basedOn w:val="Fontepargpadro"/>
    <w:uiPriority w:val="99"/>
    <w:semiHidden/>
    <w:unhideWhenUsed/>
    <w:rsid w:val="00611EB4"/>
    <w:rPr>
      <w:sz w:val="16"/>
      <w:szCs w:val="16"/>
    </w:rPr>
  </w:style>
  <w:style w:type="paragraph" w:styleId="Textodecomentrio">
    <w:name w:val="annotation text"/>
    <w:basedOn w:val="Normal"/>
    <w:link w:val="TextodecomentrioChar"/>
    <w:uiPriority w:val="99"/>
    <w:semiHidden/>
    <w:unhideWhenUsed/>
    <w:rsid w:val="00611EB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11EB4"/>
    <w:rPr>
      <w:sz w:val="20"/>
      <w:szCs w:val="20"/>
    </w:rPr>
  </w:style>
  <w:style w:type="paragraph" w:styleId="Assuntodocomentrio">
    <w:name w:val="annotation subject"/>
    <w:basedOn w:val="Textodecomentrio"/>
    <w:next w:val="Textodecomentrio"/>
    <w:link w:val="AssuntodocomentrioChar"/>
    <w:uiPriority w:val="99"/>
    <w:semiHidden/>
    <w:unhideWhenUsed/>
    <w:rsid w:val="00611EB4"/>
    <w:rPr>
      <w:b/>
      <w:bCs/>
    </w:rPr>
  </w:style>
  <w:style w:type="character" w:customStyle="1" w:styleId="AssuntodocomentrioChar">
    <w:name w:val="Assunto do comentário Char"/>
    <w:basedOn w:val="TextodecomentrioChar"/>
    <w:link w:val="Assuntodocomentrio"/>
    <w:uiPriority w:val="99"/>
    <w:semiHidden/>
    <w:rsid w:val="00611EB4"/>
    <w:rPr>
      <w:b/>
      <w:bCs/>
      <w:sz w:val="20"/>
      <w:szCs w:val="20"/>
    </w:rPr>
  </w:style>
  <w:style w:type="paragraph" w:styleId="Textodebalo">
    <w:name w:val="Balloon Text"/>
    <w:basedOn w:val="Normal"/>
    <w:link w:val="TextodebaloChar"/>
    <w:uiPriority w:val="99"/>
    <w:semiHidden/>
    <w:unhideWhenUsed/>
    <w:rsid w:val="00611EB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11E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microsoft.com/office/2016/09/relationships/commentsIds" Target="commentsIds.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microsoft.com/office/2011/relationships/people" Target="people.xml"/><Relationship Id="rId5" Type="http://schemas.microsoft.com/office/2011/relationships/commentsExtended" Target="commentsExtended.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comments" Target="comment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7</Pages>
  <Words>774</Words>
  <Characters>4184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cp:lastModifiedBy>
  <cp:revision>6</cp:revision>
  <dcterms:created xsi:type="dcterms:W3CDTF">2018-09-21T02:31:00Z</dcterms:created>
  <dcterms:modified xsi:type="dcterms:W3CDTF">2018-09-22T01:29:00Z</dcterms:modified>
</cp:coreProperties>
</file>